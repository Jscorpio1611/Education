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9C14E" w14:textId="775C14AE" w:rsidR="00476D84" w:rsidRDefault="00476D84" w:rsidP="00476D84">
      <w:r>
        <w:t>Foundations – Multiple Choice Questions - 30</w:t>
      </w:r>
    </w:p>
    <w:p w14:paraId="39C4F362" w14:textId="77777777" w:rsidR="00476D84" w:rsidRDefault="00476D84" w:rsidP="00DD2F11"/>
    <w:p w14:paraId="65C3B605" w14:textId="77777777" w:rsidR="00FE6457" w:rsidRDefault="00DD2F11" w:rsidP="00DD2F11">
      <w:pPr>
        <w:pStyle w:val="ListParagraph"/>
        <w:numPr>
          <w:ilvl w:val="0"/>
          <w:numId w:val="1"/>
        </w:numPr>
      </w:pPr>
      <w:r>
        <w:t>What is one of the primary building blocks of the Bitcoin ecosystem that was invented in 1977?</w:t>
      </w:r>
    </w:p>
    <w:p w14:paraId="202AD1BC" w14:textId="77777777" w:rsidR="00DD2F11" w:rsidRDefault="00DD2F11" w:rsidP="00DD2F11">
      <w:pPr>
        <w:pStyle w:val="ListParagraph"/>
        <w:numPr>
          <w:ilvl w:val="1"/>
          <w:numId w:val="1"/>
        </w:numPr>
      </w:pPr>
      <w:r>
        <w:t>The RSA encryption algorithm</w:t>
      </w:r>
    </w:p>
    <w:p w14:paraId="25BCCCB3" w14:textId="77777777" w:rsidR="00DD2F11" w:rsidRDefault="00DD2F11" w:rsidP="00DD2F11">
      <w:pPr>
        <w:pStyle w:val="ListParagraph"/>
        <w:numPr>
          <w:ilvl w:val="1"/>
          <w:numId w:val="1"/>
        </w:numPr>
      </w:pPr>
      <w:r>
        <w:t>The e-cash system</w:t>
      </w:r>
    </w:p>
    <w:p w14:paraId="5705B9BB" w14:textId="77777777" w:rsidR="00DD2F11" w:rsidRDefault="00DD2F11" w:rsidP="00DD2F11">
      <w:pPr>
        <w:pStyle w:val="ListParagraph"/>
        <w:numPr>
          <w:ilvl w:val="1"/>
          <w:numId w:val="1"/>
        </w:numPr>
      </w:pPr>
      <w:r>
        <w:t>E-gold</w:t>
      </w:r>
    </w:p>
    <w:p w14:paraId="11B31872" w14:textId="77777777" w:rsidR="00DD2F11" w:rsidRDefault="00DD2F11" w:rsidP="00DD2F11">
      <w:pPr>
        <w:pStyle w:val="ListParagraph"/>
        <w:numPr>
          <w:ilvl w:val="1"/>
          <w:numId w:val="1"/>
        </w:numPr>
      </w:pPr>
      <w:r>
        <w:t>Liberty reserve</w:t>
      </w:r>
    </w:p>
    <w:p w14:paraId="1EBD9B44" w14:textId="77777777" w:rsidR="00DD2F11" w:rsidRDefault="00DD2F11" w:rsidP="00DD2F11">
      <w:pPr>
        <w:pStyle w:val="ListParagraph"/>
        <w:ind w:left="1364" w:firstLine="0"/>
      </w:pPr>
    </w:p>
    <w:p w14:paraId="6AFA4EFA" w14:textId="77777777" w:rsidR="00DD2F11" w:rsidRDefault="00DD2F11" w:rsidP="00DD2F11">
      <w:pPr>
        <w:pStyle w:val="ListParagraph"/>
        <w:numPr>
          <w:ilvl w:val="0"/>
          <w:numId w:val="1"/>
        </w:numPr>
      </w:pPr>
      <w:r>
        <w:t xml:space="preserve">Which of the following is NOT true about </w:t>
      </w:r>
      <w:proofErr w:type="spellStart"/>
      <w:r>
        <w:t>Blockchain</w:t>
      </w:r>
      <w:proofErr w:type="spellEnd"/>
      <w:r>
        <w:t>?</w:t>
      </w:r>
    </w:p>
    <w:p w14:paraId="1FB4AD68" w14:textId="77777777" w:rsidR="00DD2F11" w:rsidRDefault="00DD2F11" w:rsidP="00DD2F11">
      <w:pPr>
        <w:pStyle w:val="ListParagraph"/>
        <w:numPr>
          <w:ilvl w:val="1"/>
          <w:numId w:val="1"/>
        </w:numPr>
      </w:pPr>
      <w:r>
        <w:t>It is a distributed database or ledger</w:t>
      </w:r>
    </w:p>
    <w:p w14:paraId="716D2780" w14:textId="77777777" w:rsidR="00DD2F11" w:rsidRDefault="00DD2F11" w:rsidP="00DD2F11">
      <w:pPr>
        <w:pStyle w:val="ListParagraph"/>
        <w:numPr>
          <w:ilvl w:val="1"/>
          <w:numId w:val="1"/>
        </w:numPr>
      </w:pPr>
      <w:r>
        <w:t>Every entry is cryptographically signed</w:t>
      </w:r>
    </w:p>
    <w:p w14:paraId="03914699" w14:textId="77777777" w:rsidR="00DD2F11" w:rsidRDefault="00DD2F11" w:rsidP="00DD2F11">
      <w:pPr>
        <w:pStyle w:val="ListParagraph"/>
        <w:numPr>
          <w:ilvl w:val="1"/>
          <w:numId w:val="1"/>
        </w:numPr>
      </w:pPr>
      <w:r>
        <w:t xml:space="preserve">It is supported by a </w:t>
      </w:r>
      <w:proofErr w:type="spellStart"/>
      <w:r>
        <w:t>decentralised</w:t>
      </w:r>
      <w:proofErr w:type="spellEnd"/>
      <w:r>
        <w:t xml:space="preserve"> consensus mechanism</w:t>
      </w:r>
    </w:p>
    <w:p w14:paraId="774E210A" w14:textId="77777777" w:rsidR="00DD2F11" w:rsidRDefault="00DD2F11" w:rsidP="00AC3E2A">
      <w:pPr>
        <w:pStyle w:val="ListParagraph"/>
        <w:numPr>
          <w:ilvl w:val="1"/>
          <w:numId w:val="1"/>
        </w:numPr>
      </w:pPr>
      <w:r>
        <w:t xml:space="preserve">Data on the </w:t>
      </w:r>
      <w:proofErr w:type="spellStart"/>
      <w:r>
        <w:t>Blockchain</w:t>
      </w:r>
      <w:proofErr w:type="spellEnd"/>
      <w:r>
        <w:t xml:space="preserve"> can be changed </w:t>
      </w:r>
    </w:p>
    <w:p w14:paraId="0B566516" w14:textId="77777777" w:rsidR="00AC3E2A" w:rsidRDefault="00AC3E2A" w:rsidP="00AC3E2A">
      <w:pPr>
        <w:pStyle w:val="ListParagraph"/>
        <w:ind w:left="1364" w:firstLine="0"/>
      </w:pPr>
    </w:p>
    <w:p w14:paraId="0C70B890" w14:textId="4F1FBD0D" w:rsidR="00AC3E2A" w:rsidRDefault="00AC3E2A" w:rsidP="00AC3E2A">
      <w:pPr>
        <w:pStyle w:val="ListParagraph"/>
        <w:numPr>
          <w:ilvl w:val="0"/>
          <w:numId w:val="1"/>
        </w:numPr>
      </w:pPr>
      <w:r>
        <w:t xml:space="preserve">Which of the following elements is NOT contained on a </w:t>
      </w:r>
      <w:commentRangeStart w:id="0"/>
      <w:r>
        <w:t>block</w:t>
      </w:r>
      <w:commentRangeEnd w:id="0"/>
      <w:r w:rsidR="004C2EBD">
        <w:rPr>
          <w:rStyle w:val="CommentReference"/>
        </w:rPr>
        <w:commentReference w:id="0"/>
      </w:r>
      <w:r>
        <w:t>?</w:t>
      </w:r>
      <w:ins w:id="1" w:author="Shlomi Zeltsinger" w:date="2017-04-25T06:12:00Z">
        <w:r w:rsidR="004C2EBD">
          <w:t xml:space="preserve"> </w:t>
        </w:r>
      </w:ins>
    </w:p>
    <w:p w14:paraId="5B652F4C" w14:textId="34ADE77D" w:rsidR="00AC3E2A" w:rsidRDefault="00AC3E2A" w:rsidP="00C616FE">
      <w:pPr>
        <w:pStyle w:val="ListParagraph"/>
        <w:numPr>
          <w:ilvl w:val="1"/>
          <w:numId w:val="1"/>
        </w:numPr>
      </w:pPr>
      <w:r>
        <w:t xml:space="preserve">Hash </w:t>
      </w:r>
      <w:del w:id="2" w:author="Shlomi Zeltsinger" w:date="2017-04-25T06:10:00Z">
        <w:r w:rsidDel="00C616FE">
          <w:delText xml:space="preserve">od </w:delText>
        </w:r>
      </w:del>
      <w:ins w:id="3" w:author="Shlomi Zeltsinger" w:date="2017-04-25T06:10:00Z">
        <w:r w:rsidR="00C616FE">
          <w:t>o</w:t>
        </w:r>
        <w:r w:rsidR="00C616FE">
          <w:t>f</w:t>
        </w:r>
        <w:r w:rsidR="00C616FE">
          <w:t xml:space="preserve"> </w:t>
        </w:r>
      </w:ins>
      <w:r>
        <w:t>the previous block</w:t>
      </w:r>
    </w:p>
    <w:p w14:paraId="53D45F49" w14:textId="77777777" w:rsidR="00AC3E2A" w:rsidRDefault="00AC3E2A" w:rsidP="00AC3E2A">
      <w:pPr>
        <w:pStyle w:val="ListParagraph"/>
        <w:numPr>
          <w:ilvl w:val="1"/>
          <w:numId w:val="1"/>
        </w:numPr>
      </w:pPr>
      <w:r>
        <w:t>Time stamp of the Block</w:t>
      </w:r>
    </w:p>
    <w:p w14:paraId="155843D8" w14:textId="77777777" w:rsidR="00AC3E2A" w:rsidRDefault="00AC3E2A" w:rsidP="00AC3E2A">
      <w:pPr>
        <w:pStyle w:val="ListParagraph"/>
        <w:numPr>
          <w:ilvl w:val="1"/>
          <w:numId w:val="1"/>
        </w:numPr>
      </w:pPr>
      <w:r>
        <w:t>All the transactions that make up the block</w:t>
      </w:r>
    </w:p>
    <w:p w14:paraId="762F8484" w14:textId="77777777" w:rsidR="00AC3E2A" w:rsidRDefault="00AC3E2A" w:rsidP="00AC3E2A">
      <w:pPr>
        <w:pStyle w:val="ListParagraph"/>
        <w:numPr>
          <w:ilvl w:val="1"/>
          <w:numId w:val="1"/>
        </w:numPr>
      </w:pPr>
      <w:r>
        <w:t>The nonce for the block</w:t>
      </w:r>
    </w:p>
    <w:p w14:paraId="1422C1E7" w14:textId="77777777" w:rsidR="00D53238" w:rsidRDefault="00D53238" w:rsidP="00D53238">
      <w:pPr>
        <w:pStyle w:val="ListParagraph"/>
        <w:ind w:left="1364" w:firstLine="0"/>
      </w:pPr>
    </w:p>
    <w:p w14:paraId="53369432" w14:textId="1031D91E" w:rsidR="00D53238" w:rsidRDefault="00D53238" w:rsidP="00D53238">
      <w:pPr>
        <w:pStyle w:val="ListParagraph"/>
        <w:numPr>
          <w:ilvl w:val="0"/>
          <w:numId w:val="1"/>
        </w:numPr>
      </w:pPr>
      <w:r>
        <w:t>Which of the following is eliminated in a network like Bitcoin when making a transaction?</w:t>
      </w:r>
    </w:p>
    <w:p w14:paraId="6FE0176E" w14:textId="6C8E57F9" w:rsidR="00D53238" w:rsidRDefault="00D53238" w:rsidP="00D53238">
      <w:pPr>
        <w:pStyle w:val="ListParagraph"/>
        <w:numPr>
          <w:ilvl w:val="1"/>
          <w:numId w:val="1"/>
        </w:numPr>
      </w:pPr>
      <w:r>
        <w:t>Transaction fees</w:t>
      </w:r>
    </w:p>
    <w:p w14:paraId="02EFCBEE" w14:textId="5FB3F21E" w:rsidR="00D53238" w:rsidRDefault="00D53238" w:rsidP="00D53238">
      <w:pPr>
        <w:pStyle w:val="ListParagraph"/>
        <w:numPr>
          <w:ilvl w:val="1"/>
          <w:numId w:val="1"/>
        </w:numPr>
      </w:pPr>
      <w:r>
        <w:t>An Intermediary</w:t>
      </w:r>
    </w:p>
    <w:p w14:paraId="446F0B67" w14:textId="12C9182F" w:rsidR="00D53238" w:rsidRDefault="00D53238" w:rsidP="00D53238">
      <w:pPr>
        <w:pStyle w:val="ListParagraph"/>
        <w:numPr>
          <w:ilvl w:val="1"/>
          <w:numId w:val="1"/>
        </w:numPr>
      </w:pPr>
      <w:r>
        <w:t>Transaction processing time</w:t>
      </w:r>
    </w:p>
    <w:p w14:paraId="7315531F" w14:textId="2B0427FB" w:rsidR="00D53238" w:rsidRDefault="003665B9" w:rsidP="00D53238">
      <w:pPr>
        <w:pStyle w:val="ListParagraph"/>
        <w:numPr>
          <w:ilvl w:val="1"/>
          <w:numId w:val="1"/>
        </w:numPr>
      </w:pPr>
      <w:r>
        <w:t>Redundancy</w:t>
      </w:r>
    </w:p>
    <w:p w14:paraId="0B646B92" w14:textId="77777777" w:rsidR="003665B9" w:rsidRDefault="003665B9" w:rsidP="003665B9">
      <w:pPr>
        <w:pStyle w:val="ListParagraph"/>
        <w:ind w:left="1364" w:firstLine="0"/>
      </w:pPr>
    </w:p>
    <w:p w14:paraId="267F8234" w14:textId="77777777" w:rsidR="003665B9" w:rsidRDefault="003665B9" w:rsidP="003665B9">
      <w:pPr>
        <w:pStyle w:val="ListParagraph"/>
        <w:ind w:left="1364" w:firstLine="0"/>
      </w:pPr>
    </w:p>
    <w:p w14:paraId="04B2C748" w14:textId="636381A4" w:rsidR="003665B9" w:rsidRDefault="003665B9" w:rsidP="003665B9">
      <w:pPr>
        <w:pStyle w:val="ListParagraph"/>
        <w:numPr>
          <w:ilvl w:val="0"/>
          <w:numId w:val="1"/>
        </w:numPr>
      </w:pPr>
      <w:r>
        <w:t xml:space="preserve">Which of the following statements is NOT true in </w:t>
      </w:r>
      <w:del w:id="4" w:author="Shlomi Zeltsinger" w:date="2017-04-25T06:13:00Z">
        <w:r w:rsidDel="005E48F1">
          <w:delText>realtion</w:delText>
        </w:r>
      </w:del>
      <w:ins w:id="5" w:author="Shlomi Zeltsinger" w:date="2017-04-25T06:13:00Z">
        <w:r w:rsidR="005E48F1">
          <w:t>relation</w:t>
        </w:r>
      </w:ins>
      <w:r>
        <w:t xml:space="preserve"> to public and private </w:t>
      </w:r>
      <w:proofErr w:type="spellStart"/>
      <w:r>
        <w:t>blockchain</w:t>
      </w:r>
      <w:proofErr w:type="spellEnd"/>
      <w:r>
        <w:t xml:space="preserve"> networks?</w:t>
      </w:r>
    </w:p>
    <w:p w14:paraId="5993C615" w14:textId="666881EE" w:rsidR="003665B9" w:rsidRDefault="003665B9" w:rsidP="003665B9">
      <w:pPr>
        <w:pStyle w:val="ListParagraph"/>
        <w:numPr>
          <w:ilvl w:val="1"/>
          <w:numId w:val="1"/>
        </w:numPr>
      </w:pPr>
      <w:r>
        <w:t>Private networks are within organizations or intra-</w:t>
      </w:r>
      <w:proofErr w:type="spellStart"/>
      <w:r>
        <w:t>organisational</w:t>
      </w:r>
      <w:proofErr w:type="spellEnd"/>
    </w:p>
    <w:p w14:paraId="152304EC" w14:textId="4AFA4CB9" w:rsidR="003665B9" w:rsidRDefault="003665B9" w:rsidP="003665B9">
      <w:pPr>
        <w:pStyle w:val="ListParagraph"/>
        <w:numPr>
          <w:ilvl w:val="1"/>
          <w:numId w:val="1"/>
        </w:numPr>
      </w:pPr>
      <w:r>
        <w:t>Public networks are open and transparent</w:t>
      </w:r>
    </w:p>
    <w:p w14:paraId="7B809DC9" w14:textId="7209CD75" w:rsidR="003665B9" w:rsidRDefault="003665B9" w:rsidP="003665B9">
      <w:pPr>
        <w:pStyle w:val="ListParagraph"/>
        <w:numPr>
          <w:ilvl w:val="1"/>
          <w:numId w:val="1"/>
        </w:numPr>
      </w:pPr>
      <w:r>
        <w:t>Private networks require onboarding before the data can be seen</w:t>
      </w:r>
    </w:p>
    <w:p w14:paraId="10320FE0" w14:textId="28DDC3A9" w:rsidR="003665B9" w:rsidRDefault="003665B9" w:rsidP="003665B9">
      <w:pPr>
        <w:pStyle w:val="ListParagraph"/>
        <w:numPr>
          <w:ilvl w:val="1"/>
          <w:numId w:val="1"/>
        </w:numPr>
      </w:pPr>
      <w:r>
        <w:t xml:space="preserve">Public networks offer greater privacy and </w:t>
      </w:r>
      <w:proofErr w:type="spellStart"/>
      <w:r>
        <w:t>permissioning</w:t>
      </w:r>
      <w:proofErr w:type="spellEnd"/>
      <w:r>
        <w:t xml:space="preserve"> controls than private controls</w:t>
      </w:r>
    </w:p>
    <w:p w14:paraId="1DDBEBCD" w14:textId="77777777" w:rsidR="00D617DD" w:rsidRDefault="00D617DD" w:rsidP="00D617DD">
      <w:pPr>
        <w:pStyle w:val="ListParagraph"/>
        <w:ind w:left="1364" w:firstLine="0"/>
      </w:pPr>
    </w:p>
    <w:p w14:paraId="1F28620D" w14:textId="12031B6C" w:rsidR="00D617DD" w:rsidRDefault="00D617DD" w:rsidP="00D617DD">
      <w:pPr>
        <w:pStyle w:val="ListParagraph"/>
        <w:numPr>
          <w:ilvl w:val="0"/>
          <w:numId w:val="1"/>
        </w:numPr>
      </w:pPr>
      <w:r>
        <w:t xml:space="preserve">Which of the following best describes a </w:t>
      </w:r>
      <w:proofErr w:type="spellStart"/>
      <w:r>
        <w:t>Blockchain</w:t>
      </w:r>
      <w:proofErr w:type="spellEnd"/>
      <w:r>
        <w:t>?</w:t>
      </w:r>
    </w:p>
    <w:p w14:paraId="6B463E66" w14:textId="31402ACF" w:rsidR="00D617DD" w:rsidRDefault="00D617DD" w:rsidP="00D617DD">
      <w:pPr>
        <w:pStyle w:val="ListParagraph"/>
        <w:numPr>
          <w:ilvl w:val="1"/>
          <w:numId w:val="1"/>
        </w:numPr>
      </w:pPr>
      <w:r>
        <w:t xml:space="preserve">A distributed ledger that has transactions and blocks, with the data being the transactions and the blocks the ordering of the </w:t>
      </w:r>
      <w:r w:rsidR="00022D10">
        <w:t>data</w:t>
      </w:r>
      <w:r>
        <w:t>.</w:t>
      </w:r>
    </w:p>
    <w:p w14:paraId="5C9E0F44" w14:textId="784B8D9D" w:rsidR="00022D10" w:rsidRDefault="00022D10" w:rsidP="00022D10">
      <w:pPr>
        <w:pStyle w:val="ListParagraph"/>
        <w:numPr>
          <w:ilvl w:val="1"/>
          <w:numId w:val="1"/>
        </w:numPr>
      </w:pPr>
      <w:r>
        <w:t>A distributed ledger that has transactions and blocks, with the data being the blocks and the blocks the ordering of the data.</w:t>
      </w:r>
    </w:p>
    <w:p w14:paraId="4F1509D3" w14:textId="454D1C7C" w:rsidR="00022D10" w:rsidRDefault="00022D10" w:rsidP="00022D10">
      <w:pPr>
        <w:pStyle w:val="ListParagraph"/>
        <w:numPr>
          <w:ilvl w:val="1"/>
          <w:numId w:val="1"/>
        </w:numPr>
      </w:pPr>
      <w:r>
        <w:t>A ledger that is distributed across multiple nodes and hold time stamped ownership records.</w:t>
      </w:r>
    </w:p>
    <w:p w14:paraId="79199B25" w14:textId="7BDEE302" w:rsidR="00022D10" w:rsidRDefault="00022D10" w:rsidP="00022D10">
      <w:pPr>
        <w:pStyle w:val="ListParagraph"/>
        <w:numPr>
          <w:ilvl w:val="1"/>
          <w:numId w:val="1"/>
        </w:numPr>
      </w:pPr>
      <w:r>
        <w:t>A ledger that is distributed across multiple nodes and hold ownership records.</w:t>
      </w:r>
    </w:p>
    <w:p w14:paraId="6FB88CF3" w14:textId="77777777" w:rsidR="00022D10" w:rsidRDefault="00022D10" w:rsidP="00022D10">
      <w:pPr>
        <w:pStyle w:val="ListParagraph"/>
        <w:ind w:left="1364" w:firstLine="0"/>
      </w:pPr>
    </w:p>
    <w:p w14:paraId="64D7EF0A" w14:textId="4E0E7005" w:rsidR="003F698F" w:rsidRDefault="003F698F" w:rsidP="003F698F">
      <w:pPr>
        <w:pStyle w:val="ListParagraph"/>
        <w:numPr>
          <w:ilvl w:val="0"/>
          <w:numId w:val="1"/>
        </w:numPr>
      </w:pPr>
      <w:r>
        <w:t>What are the origins of Cryptography?</w:t>
      </w:r>
    </w:p>
    <w:p w14:paraId="4AFA42BA" w14:textId="19CA9D6B" w:rsidR="003F698F" w:rsidRDefault="003F698F" w:rsidP="003F698F">
      <w:pPr>
        <w:pStyle w:val="ListParagraph"/>
        <w:numPr>
          <w:ilvl w:val="1"/>
          <w:numId w:val="1"/>
        </w:numPr>
      </w:pPr>
      <w:r>
        <w:t>From the period of World War 2, to keep messages secret from enemies</w:t>
      </w:r>
    </w:p>
    <w:p w14:paraId="7DDEA937" w14:textId="5A6202BC" w:rsidR="003F698F" w:rsidRDefault="003F698F" w:rsidP="003F698F">
      <w:pPr>
        <w:pStyle w:val="ListParagraph"/>
        <w:numPr>
          <w:ilvl w:val="1"/>
          <w:numId w:val="1"/>
        </w:numPr>
      </w:pPr>
      <w:r>
        <w:lastRenderedPageBreak/>
        <w:t>From ancient times, in an effort to keep information secret and win advantages in battle.</w:t>
      </w:r>
    </w:p>
    <w:p w14:paraId="620EA667" w14:textId="6033D16B" w:rsidR="003F698F" w:rsidRDefault="003F698F" w:rsidP="003F698F">
      <w:pPr>
        <w:pStyle w:val="ListParagraph"/>
        <w:numPr>
          <w:ilvl w:val="1"/>
          <w:numId w:val="1"/>
        </w:numPr>
      </w:pPr>
      <w:r>
        <w:t>From the 1970's with the introduction of the RSA algorithm</w:t>
      </w:r>
    </w:p>
    <w:p w14:paraId="6712AE55" w14:textId="4B9B4598" w:rsidR="003F698F" w:rsidRDefault="003F698F" w:rsidP="003F698F">
      <w:pPr>
        <w:pStyle w:val="ListParagraph"/>
        <w:numPr>
          <w:ilvl w:val="1"/>
          <w:numId w:val="1"/>
        </w:numPr>
      </w:pPr>
      <w:r>
        <w:t xml:space="preserve">From the q8th century with the introduction of the </w:t>
      </w:r>
      <w:proofErr w:type="spellStart"/>
      <w:r>
        <w:t>Vignere</w:t>
      </w:r>
      <w:proofErr w:type="spellEnd"/>
      <w:r>
        <w:t xml:space="preserve"> cipher</w:t>
      </w:r>
    </w:p>
    <w:p w14:paraId="63E48F8B" w14:textId="77777777" w:rsidR="003F698F" w:rsidRDefault="003F698F" w:rsidP="003F698F">
      <w:pPr>
        <w:pStyle w:val="ListParagraph"/>
        <w:ind w:left="1364" w:firstLine="0"/>
      </w:pPr>
    </w:p>
    <w:p w14:paraId="33486BC1" w14:textId="02154F2C" w:rsidR="003F698F" w:rsidRDefault="003F698F" w:rsidP="003F698F">
      <w:pPr>
        <w:pStyle w:val="ListParagraph"/>
        <w:numPr>
          <w:ilvl w:val="0"/>
          <w:numId w:val="1"/>
        </w:numPr>
      </w:pPr>
      <w:r>
        <w:t>What sort of cipher did Julius Caesar use?</w:t>
      </w:r>
    </w:p>
    <w:p w14:paraId="7C5AA03A" w14:textId="1FA6ABA5" w:rsidR="003F698F" w:rsidRDefault="003F698F" w:rsidP="003F698F">
      <w:pPr>
        <w:pStyle w:val="ListParagraph"/>
        <w:numPr>
          <w:ilvl w:val="1"/>
          <w:numId w:val="1"/>
        </w:numPr>
      </w:pPr>
      <w:r>
        <w:t xml:space="preserve">A </w:t>
      </w:r>
      <w:proofErr w:type="spellStart"/>
      <w:r>
        <w:t>monoalphabetic</w:t>
      </w:r>
      <w:proofErr w:type="spellEnd"/>
      <w:r>
        <w:t xml:space="preserve"> substitution cipher</w:t>
      </w:r>
    </w:p>
    <w:p w14:paraId="3BC1DE76" w14:textId="25A47957" w:rsidR="003F698F" w:rsidRDefault="003F698F" w:rsidP="003F698F">
      <w:pPr>
        <w:pStyle w:val="ListParagraph"/>
        <w:numPr>
          <w:ilvl w:val="1"/>
          <w:numId w:val="1"/>
        </w:numPr>
      </w:pPr>
      <w:r>
        <w:t>A polyalphabetic substitution cipher</w:t>
      </w:r>
    </w:p>
    <w:p w14:paraId="31CFD633" w14:textId="77777777" w:rsidR="003F698F" w:rsidRDefault="003F698F" w:rsidP="003F698F">
      <w:pPr>
        <w:pStyle w:val="ListParagraph"/>
        <w:numPr>
          <w:ilvl w:val="1"/>
          <w:numId w:val="1"/>
        </w:numPr>
      </w:pPr>
      <w:r>
        <w:t>Asymmetric ciphers</w:t>
      </w:r>
    </w:p>
    <w:p w14:paraId="2A283777" w14:textId="47C746BF" w:rsidR="003F698F" w:rsidRDefault="003F698F" w:rsidP="003F698F">
      <w:pPr>
        <w:pStyle w:val="ListParagraph"/>
        <w:numPr>
          <w:ilvl w:val="1"/>
          <w:numId w:val="1"/>
        </w:numPr>
      </w:pPr>
      <w:r>
        <w:t>A numerical substitution cipher</w:t>
      </w:r>
    </w:p>
    <w:p w14:paraId="5851D2D1" w14:textId="77777777" w:rsidR="003F698F" w:rsidRDefault="003F698F" w:rsidP="003F698F">
      <w:pPr>
        <w:pStyle w:val="ListParagraph"/>
        <w:ind w:left="1364" w:firstLine="0"/>
      </w:pPr>
    </w:p>
    <w:p w14:paraId="3C279F76" w14:textId="77444D58" w:rsidR="003F698F" w:rsidRDefault="003F698F" w:rsidP="003F698F">
      <w:pPr>
        <w:pStyle w:val="ListParagraph"/>
        <w:numPr>
          <w:ilvl w:val="0"/>
          <w:numId w:val="1"/>
        </w:numPr>
      </w:pPr>
      <w:r>
        <w:t>Which of the following describes how asymmetric cryptography works?</w:t>
      </w:r>
    </w:p>
    <w:p w14:paraId="571D34A1" w14:textId="4C3A9FB0" w:rsidR="003F698F" w:rsidRDefault="003F698F" w:rsidP="003F698F">
      <w:pPr>
        <w:pStyle w:val="ListParagraph"/>
        <w:numPr>
          <w:ilvl w:val="1"/>
          <w:numId w:val="1"/>
        </w:numPr>
      </w:pPr>
      <w:r>
        <w:t>Your private key is known to everyone, while the public key is secret</w:t>
      </w:r>
    </w:p>
    <w:p w14:paraId="1678D843" w14:textId="0F413956" w:rsidR="003F698F" w:rsidRDefault="003F698F" w:rsidP="003F698F">
      <w:pPr>
        <w:pStyle w:val="ListParagraph"/>
        <w:numPr>
          <w:ilvl w:val="1"/>
          <w:numId w:val="1"/>
        </w:numPr>
      </w:pPr>
      <w:r>
        <w:t>Your public key is known to everyone while the private key is secret.</w:t>
      </w:r>
    </w:p>
    <w:p w14:paraId="350D38AA" w14:textId="228E4131" w:rsidR="003F698F" w:rsidRDefault="003F698F" w:rsidP="003F698F">
      <w:pPr>
        <w:pStyle w:val="ListParagraph"/>
        <w:numPr>
          <w:ilvl w:val="1"/>
          <w:numId w:val="1"/>
        </w:numPr>
      </w:pPr>
      <w:r>
        <w:t>Both your public and private key are transmitted to assert your identity and ownership</w:t>
      </w:r>
    </w:p>
    <w:p w14:paraId="57439FAF" w14:textId="1652A80E" w:rsidR="003F698F" w:rsidRDefault="003F698F" w:rsidP="003F698F">
      <w:pPr>
        <w:pStyle w:val="ListParagraph"/>
        <w:numPr>
          <w:ilvl w:val="1"/>
          <w:numId w:val="1"/>
        </w:numPr>
      </w:pPr>
      <w:r>
        <w:t>Neither your public nor your private key needs to be known to anyone.</w:t>
      </w:r>
    </w:p>
    <w:p w14:paraId="337B44F3" w14:textId="77777777" w:rsidR="0024444F" w:rsidRDefault="0024444F" w:rsidP="0024444F">
      <w:pPr>
        <w:pStyle w:val="ListParagraph"/>
        <w:ind w:left="1364" w:firstLine="0"/>
      </w:pPr>
    </w:p>
    <w:p w14:paraId="5AA7D887" w14:textId="312F32AB" w:rsidR="0024444F" w:rsidRDefault="0024444F" w:rsidP="0024444F">
      <w:pPr>
        <w:pStyle w:val="ListParagraph"/>
        <w:numPr>
          <w:ilvl w:val="0"/>
          <w:numId w:val="1"/>
        </w:numPr>
      </w:pPr>
      <w:r>
        <w:t>Which of the following statement is true in relation to public private key cryptography?</w:t>
      </w:r>
    </w:p>
    <w:p w14:paraId="742A86BC" w14:textId="6E1A9414" w:rsidR="0024444F" w:rsidRDefault="0024444F" w:rsidP="0024444F">
      <w:pPr>
        <w:pStyle w:val="ListParagraph"/>
        <w:numPr>
          <w:ilvl w:val="1"/>
          <w:numId w:val="1"/>
        </w:numPr>
      </w:pPr>
      <w:r>
        <w:t>You encrypt with private key and decrypt with the private key</w:t>
      </w:r>
    </w:p>
    <w:p w14:paraId="5EAD4AB0" w14:textId="4A4BC807" w:rsidR="0024444F" w:rsidRDefault="0024444F" w:rsidP="0024444F">
      <w:pPr>
        <w:pStyle w:val="ListParagraph"/>
        <w:numPr>
          <w:ilvl w:val="1"/>
          <w:numId w:val="1"/>
        </w:numPr>
      </w:pPr>
      <w:r>
        <w:t>You encrypt with private key and decrypt with the public key</w:t>
      </w:r>
    </w:p>
    <w:p w14:paraId="7B7AB338" w14:textId="59EF933D" w:rsidR="0024444F" w:rsidRDefault="0024444F" w:rsidP="0024444F">
      <w:pPr>
        <w:pStyle w:val="ListParagraph"/>
        <w:numPr>
          <w:ilvl w:val="1"/>
          <w:numId w:val="1"/>
        </w:numPr>
      </w:pPr>
      <w:r>
        <w:t>You encrypt with public key and decrypt with the public key</w:t>
      </w:r>
    </w:p>
    <w:p w14:paraId="4983D709" w14:textId="03A5675B" w:rsidR="0024444F" w:rsidRDefault="0024444F" w:rsidP="0024444F">
      <w:pPr>
        <w:pStyle w:val="ListParagraph"/>
        <w:numPr>
          <w:ilvl w:val="1"/>
          <w:numId w:val="1"/>
        </w:numPr>
      </w:pPr>
      <w:r>
        <w:t>You encrypt with public key and decrypt with the private key</w:t>
      </w:r>
    </w:p>
    <w:p w14:paraId="4E9D1B06" w14:textId="77777777" w:rsidR="00567D06" w:rsidRDefault="00567D06" w:rsidP="00567D06">
      <w:pPr>
        <w:pStyle w:val="ListParagraph"/>
        <w:ind w:left="1364" w:firstLine="0"/>
      </w:pPr>
    </w:p>
    <w:p w14:paraId="021E02CB" w14:textId="535CF56E" w:rsidR="00567D06" w:rsidRDefault="00567D06" w:rsidP="00567D06">
      <w:pPr>
        <w:pStyle w:val="ListParagraph"/>
        <w:numPr>
          <w:ilvl w:val="0"/>
          <w:numId w:val="1"/>
        </w:numPr>
      </w:pPr>
      <w:r>
        <w:t>Which of the following statement is true in relation to the generation of a public / private key pair?</w:t>
      </w:r>
    </w:p>
    <w:p w14:paraId="545DC9DC" w14:textId="61C939CB" w:rsidR="00567D06" w:rsidRDefault="00567D06" w:rsidP="00567D06">
      <w:pPr>
        <w:pStyle w:val="ListParagraph"/>
        <w:numPr>
          <w:ilvl w:val="1"/>
          <w:numId w:val="1"/>
        </w:numPr>
      </w:pPr>
      <w:r>
        <w:t>They are generated from 2 very large odd numbers chosen at random</w:t>
      </w:r>
    </w:p>
    <w:p w14:paraId="2D15EBE5" w14:textId="7FBB1734" w:rsidR="00567D06" w:rsidRDefault="00567D06" w:rsidP="00567D06">
      <w:pPr>
        <w:pStyle w:val="ListParagraph"/>
        <w:numPr>
          <w:ilvl w:val="1"/>
          <w:numId w:val="1"/>
        </w:numPr>
      </w:pPr>
      <w:r>
        <w:t>They are generated from 1 large even and 1 large odd number chosen at random</w:t>
      </w:r>
    </w:p>
    <w:p w14:paraId="3D077B0C" w14:textId="1BA00CE2" w:rsidR="00567D06" w:rsidRDefault="00567D06" w:rsidP="00567D06">
      <w:pPr>
        <w:pStyle w:val="ListParagraph"/>
        <w:numPr>
          <w:ilvl w:val="1"/>
          <w:numId w:val="1"/>
        </w:numPr>
      </w:pPr>
      <w:r>
        <w:t>They are generated from 2 very large prime number chosen at random</w:t>
      </w:r>
    </w:p>
    <w:p w14:paraId="63084071" w14:textId="348E9C1E" w:rsidR="00567D06" w:rsidRDefault="00567D06" w:rsidP="00567D06">
      <w:pPr>
        <w:pStyle w:val="ListParagraph"/>
        <w:numPr>
          <w:ilvl w:val="1"/>
          <w:numId w:val="1"/>
        </w:numPr>
      </w:pPr>
      <w:r>
        <w:t>They are generated from 2 very large alphanumeric sequences chosen at random</w:t>
      </w:r>
    </w:p>
    <w:p w14:paraId="5122C909" w14:textId="77777777" w:rsidR="009405BA" w:rsidRDefault="009405BA" w:rsidP="009405BA">
      <w:pPr>
        <w:pStyle w:val="ListParagraph"/>
        <w:ind w:left="1364" w:firstLine="0"/>
      </w:pPr>
    </w:p>
    <w:p w14:paraId="2D4ED4CC" w14:textId="76DDFF39" w:rsidR="00DD2F11" w:rsidRDefault="00D52E26" w:rsidP="005E48F1">
      <w:pPr>
        <w:pStyle w:val="ListParagraph"/>
        <w:numPr>
          <w:ilvl w:val="0"/>
          <w:numId w:val="1"/>
        </w:numPr>
        <w:pPrChange w:id="6" w:author="Shlomi Zeltsinger" w:date="2017-04-25T06:17:00Z">
          <w:pPr>
            <w:pStyle w:val="ListParagraph"/>
            <w:numPr>
              <w:numId w:val="1"/>
            </w:numPr>
            <w:ind w:left="824" w:hanging="540"/>
          </w:pPr>
        </w:pPrChange>
      </w:pPr>
      <w:r>
        <w:t xml:space="preserve">In order to be a suitable and effective hashing algorithm it </w:t>
      </w:r>
      <w:del w:id="7" w:author="Shlomi Zeltsinger" w:date="2017-04-25T06:17:00Z">
        <w:r w:rsidDel="005E48F1">
          <w:delText xml:space="preserve">much </w:delText>
        </w:r>
      </w:del>
      <w:ins w:id="8" w:author="Shlomi Zeltsinger" w:date="2017-04-25T06:17:00Z">
        <w:r w:rsidR="005E48F1">
          <w:t>must</w:t>
        </w:r>
        <w:r w:rsidR="005E48F1">
          <w:t xml:space="preserve"> </w:t>
        </w:r>
      </w:ins>
      <w:r>
        <w:t>contain which of the below properties?</w:t>
      </w:r>
    </w:p>
    <w:p w14:paraId="34564253" w14:textId="64975ACF" w:rsidR="009405BA" w:rsidRDefault="009405BA" w:rsidP="009405BA">
      <w:pPr>
        <w:pStyle w:val="ListParagraph"/>
        <w:numPr>
          <w:ilvl w:val="1"/>
          <w:numId w:val="1"/>
        </w:numPr>
      </w:pPr>
      <w:r>
        <w:t>They are quick to compute</w:t>
      </w:r>
    </w:p>
    <w:p w14:paraId="5C1DB5C5" w14:textId="3D953747" w:rsidR="009405BA" w:rsidRDefault="009405BA" w:rsidP="009405BA">
      <w:pPr>
        <w:pStyle w:val="ListParagraph"/>
        <w:numPr>
          <w:ilvl w:val="1"/>
          <w:numId w:val="1"/>
        </w:numPr>
      </w:pPr>
      <w:r>
        <w:t>They are no</w:t>
      </w:r>
      <w:ins w:id="9" w:author="Shlomi Zeltsinger" w:date="2017-04-25T06:18:00Z">
        <w:r w:rsidR="005E48F1">
          <w:t>t</w:t>
        </w:r>
      </w:ins>
      <w:r>
        <w:t xml:space="preserve"> reversible</w:t>
      </w:r>
    </w:p>
    <w:p w14:paraId="6C3B4796" w14:textId="73D0445D" w:rsidR="009405BA" w:rsidRDefault="009405BA" w:rsidP="009405BA">
      <w:pPr>
        <w:pStyle w:val="ListParagraph"/>
        <w:numPr>
          <w:ilvl w:val="1"/>
          <w:numId w:val="1"/>
        </w:numPr>
      </w:pPr>
      <w:r>
        <w:t xml:space="preserve">There is no </w:t>
      </w:r>
      <w:commentRangeStart w:id="10"/>
      <w:r>
        <w:t>collision</w:t>
      </w:r>
      <w:commentRangeEnd w:id="10"/>
      <w:r w:rsidR="005E48F1">
        <w:rPr>
          <w:rStyle w:val="CommentReference"/>
        </w:rPr>
        <w:commentReference w:id="10"/>
      </w:r>
    </w:p>
    <w:p w14:paraId="393632BD" w14:textId="5D9CB059" w:rsidR="009405BA" w:rsidRDefault="009405BA" w:rsidP="009405BA">
      <w:pPr>
        <w:pStyle w:val="ListParagraph"/>
        <w:numPr>
          <w:ilvl w:val="1"/>
          <w:numId w:val="1"/>
        </w:numPr>
      </w:pPr>
      <w:r>
        <w:t>All of the above</w:t>
      </w:r>
    </w:p>
    <w:p w14:paraId="54652CE3" w14:textId="77777777" w:rsidR="009405BA" w:rsidRDefault="009405BA" w:rsidP="009405BA">
      <w:pPr>
        <w:pStyle w:val="ListParagraph"/>
        <w:ind w:left="1364" w:firstLine="0"/>
      </w:pPr>
    </w:p>
    <w:p w14:paraId="397681F0" w14:textId="26E087CD" w:rsidR="009405BA" w:rsidRDefault="009405BA" w:rsidP="009405BA">
      <w:pPr>
        <w:pStyle w:val="ListParagraph"/>
        <w:numPr>
          <w:ilvl w:val="0"/>
          <w:numId w:val="1"/>
        </w:numPr>
      </w:pPr>
      <w:r>
        <w:t>Which of the following would cause a hashing algorithm to be problematic?</w:t>
      </w:r>
    </w:p>
    <w:p w14:paraId="1263AF27" w14:textId="7306F4D2" w:rsidR="009405BA" w:rsidRDefault="009405BA" w:rsidP="009405BA">
      <w:pPr>
        <w:pStyle w:val="ListParagraph"/>
        <w:numPr>
          <w:ilvl w:val="1"/>
          <w:numId w:val="1"/>
        </w:numPr>
      </w:pPr>
      <w:r>
        <w:t>Small changes in the input text cause no change to the hash</w:t>
      </w:r>
    </w:p>
    <w:p w14:paraId="1292B0EB" w14:textId="72458AA8" w:rsidR="009405BA" w:rsidRDefault="009405BA" w:rsidP="009405BA">
      <w:pPr>
        <w:pStyle w:val="ListParagraph"/>
        <w:numPr>
          <w:ilvl w:val="1"/>
          <w:numId w:val="1"/>
        </w:numPr>
      </w:pPr>
      <w:r>
        <w:t>Small changes in the input text cause huge changes to the hash</w:t>
      </w:r>
    </w:p>
    <w:p w14:paraId="239CD67B" w14:textId="06FD9104" w:rsidR="009405BA" w:rsidRDefault="009405BA" w:rsidP="009405BA">
      <w:pPr>
        <w:pStyle w:val="ListParagraph"/>
        <w:numPr>
          <w:ilvl w:val="1"/>
          <w:numId w:val="1"/>
        </w:numPr>
      </w:pPr>
      <w:r>
        <w:t>The output of the hash is of a fixed length regardless of the input</w:t>
      </w:r>
    </w:p>
    <w:p w14:paraId="0752CCC8" w14:textId="54F99465" w:rsidR="009405BA" w:rsidRDefault="009405BA" w:rsidP="009405BA">
      <w:pPr>
        <w:pStyle w:val="ListParagraph"/>
        <w:numPr>
          <w:ilvl w:val="1"/>
          <w:numId w:val="1"/>
        </w:numPr>
      </w:pPr>
      <w:r>
        <w:t>The output cannot be decrypted back to the original</w:t>
      </w:r>
    </w:p>
    <w:p w14:paraId="29C6896D" w14:textId="77777777" w:rsidR="009158A0" w:rsidRDefault="009158A0" w:rsidP="009158A0">
      <w:pPr>
        <w:pStyle w:val="ListParagraph"/>
        <w:ind w:left="1364" w:firstLine="0"/>
      </w:pPr>
    </w:p>
    <w:p w14:paraId="2EFFE37A" w14:textId="623479F6" w:rsidR="009158A0" w:rsidRDefault="00BD4837" w:rsidP="009158A0">
      <w:pPr>
        <w:pStyle w:val="ListParagraph"/>
        <w:numPr>
          <w:ilvl w:val="0"/>
          <w:numId w:val="1"/>
        </w:numPr>
      </w:pPr>
      <w:r>
        <w:t>Which statement best describes the purpose of a</w:t>
      </w:r>
      <w:r w:rsidR="009158A0">
        <w:t xml:space="preserve"> Digital </w:t>
      </w:r>
      <w:commentRangeStart w:id="11"/>
      <w:r w:rsidR="009158A0">
        <w:t>signature</w:t>
      </w:r>
      <w:commentRangeEnd w:id="11"/>
      <w:r w:rsidR="005E48F1">
        <w:rPr>
          <w:rStyle w:val="CommentReference"/>
        </w:rPr>
        <w:commentReference w:id="11"/>
      </w:r>
      <w:r w:rsidR="009158A0">
        <w:t>?</w:t>
      </w:r>
    </w:p>
    <w:p w14:paraId="01ACF99D" w14:textId="3A5F1905" w:rsidR="009158A0" w:rsidRDefault="009158A0" w:rsidP="009158A0">
      <w:pPr>
        <w:pStyle w:val="ListParagraph"/>
        <w:numPr>
          <w:ilvl w:val="1"/>
          <w:numId w:val="1"/>
        </w:numPr>
      </w:pPr>
      <w:r>
        <w:t>It is a signed piece of data that can be decrypted a</w:t>
      </w:r>
      <w:r w:rsidR="00BD4837">
        <w:t>t the other end by the receiver to ensure tamper free communication.</w:t>
      </w:r>
    </w:p>
    <w:p w14:paraId="63F0ACD0" w14:textId="64F84185" w:rsidR="009158A0" w:rsidRDefault="00BD4837" w:rsidP="009158A0">
      <w:pPr>
        <w:pStyle w:val="ListParagraph"/>
        <w:numPr>
          <w:ilvl w:val="1"/>
          <w:numId w:val="1"/>
        </w:numPr>
      </w:pPr>
      <w:r>
        <w:lastRenderedPageBreak/>
        <w:t>It is a hashed document that is also encrypted with a private key to assure origin and identity.</w:t>
      </w:r>
    </w:p>
    <w:p w14:paraId="23228AEC" w14:textId="2E6F6485" w:rsidR="009158A0" w:rsidRDefault="00BD4837" w:rsidP="009158A0">
      <w:pPr>
        <w:pStyle w:val="ListParagraph"/>
        <w:numPr>
          <w:ilvl w:val="1"/>
          <w:numId w:val="1"/>
        </w:numPr>
      </w:pPr>
      <w:r>
        <w:t>It is a way of ensuring and insuring that the data that has been transmitted has not been changed during transmission through the uses of hashes and cryptographic keys.</w:t>
      </w:r>
    </w:p>
    <w:p w14:paraId="7F3844AA" w14:textId="228D555A" w:rsidR="009158A0" w:rsidRDefault="00BD4837" w:rsidP="009158A0">
      <w:pPr>
        <w:pStyle w:val="ListParagraph"/>
        <w:numPr>
          <w:ilvl w:val="1"/>
          <w:numId w:val="1"/>
        </w:numPr>
      </w:pPr>
      <w:r>
        <w:t>All of the above</w:t>
      </w:r>
    </w:p>
    <w:p w14:paraId="483B79BC" w14:textId="77777777" w:rsidR="00D309B7" w:rsidRDefault="00D309B7" w:rsidP="00D309B7">
      <w:pPr>
        <w:pStyle w:val="ListParagraph"/>
        <w:ind w:left="1364" w:firstLine="0"/>
      </w:pPr>
    </w:p>
    <w:p w14:paraId="19761BED" w14:textId="182AE307" w:rsidR="00D309B7" w:rsidRDefault="00D309B7" w:rsidP="00D309B7">
      <w:pPr>
        <w:pStyle w:val="ListParagraph"/>
        <w:numPr>
          <w:ilvl w:val="0"/>
          <w:numId w:val="1"/>
        </w:numPr>
      </w:pPr>
      <w:r>
        <w:t xml:space="preserve">Which of the following is NOT a central part of the </w:t>
      </w:r>
      <w:proofErr w:type="spellStart"/>
      <w:r>
        <w:t>Blockchain</w:t>
      </w:r>
      <w:proofErr w:type="spellEnd"/>
      <w:r>
        <w:t xml:space="preserve"> security system?</w:t>
      </w:r>
    </w:p>
    <w:p w14:paraId="631A1A81" w14:textId="26CA74D2" w:rsidR="00D309B7" w:rsidRDefault="00D309B7" w:rsidP="00D309B7">
      <w:pPr>
        <w:pStyle w:val="ListParagraph"/>
        <w:numPr>
          <w:ilvl w:val="1"/>
          <w:numId w:val="1"/>
        </w:numPr>
      </w:pPr>
      <w:r>
        <w:t>Using private keys to sign transactions</w:t>
      </w:r>
    </w:p>
    <w:p w14:paraId="7B77A4AC" w14:textId="06A02549" w:rsidR="00D309B7" w:rsidRDefault="00D309B7" w:rsidP="00D309B7">
      <w:pPr>
        <w:pStyle w:val="ListParagraph"/>
        <w:numPr>
          <w:ilvl w:val="1"/>
          <w:numId w:val="1"/>
        </w:numPr>
      </w:pPr>
      <w:r>
        <w:t>Using public keys to sign transactions</w:t>
      </w:r>
    </w:p>
    <w:p w14:paraId="37F54436" w14:textId="4BD41E75" w:rsidR="00D309B7" w:rsidRDefault="00D309B7" w:rsidP="00D309B7">
      <w:pPr>
        <w:pStyle w:val="ListParagraph"/>
        <w:numPr>
          <w:ilvl w:val="1"/>
          <w:numId w:val="1"/>
        </w:numPr>
      </w:pPr>
      <w:r>
        <w:t>Using a consensus mechanism such as proof of work to avert public threats</w:t>
      </w:r>
    </w:p>
    <w:p w14:paraId="57468A7B" w14:textId="48C314D8" w:rsidR="00D309B7" w:rsidRDefault="00D309B7" w:rsidP="00D309B7">
      <w:pPr>
        <w:pStyle w:val="ListParagraph"/>
        <w:numPr>
          <w:ilvl w:val="1"/>
          <w:numId w:val="1"/>
        </w:numPr>
      </w:pPr>
      <w:r>
        <w:t>Cryptographic hashes to sign and chain blocks together.</w:t>
      </w:r>
    </w:p>
    <w:p w14:paraId="3207F2B7" w14:textId="77777777" w:rsidR="002B5F2C" w:rsidRDefault="002B5F2C" w:rsidP="002B5F2C">
      <w:pPr>
        <w:pStyle w:val="ListParagraph"/>
        <w:ind w:left="1364" w:firstLine="0"/>
      </w:pPr>
    </w:p>
    <w:p w14:paraId="27479F05" w14:textId="26421442" w:rsidR="002B5F2C" w:rsidRDefault="002B5F2C" w:rsidP="002B5F2C">
      <w:pPr>
        <w:pStyle w:val="ListParagraph"/>
        <w:numPr>
          <w:ilvl w:val="0"/>
          <w:numId w:val="1"/>
        </w:numPr>
      </w:pPr>
      <w:r>
        <w:t>When trying to achieve consensus which of the following blocks would most likely be chosen?</w:t>
      </w:r>
    </w:p>
    <w:p w14:paraId="01AC4608" w14:textId="6743CE0D" w:rsidR="002B5F2C" w:rsidRDefault="002B5F2C" w:rsidP="002B5F2C">
      <w:pPr>
        <w:pStyle w:val="ListParagraph"/>
        <w:numPr>
          <w:ilvl w:val="1"/>
          <w:numId w:val="1"/>
        </w:numPr>
      </w:pPr>
      <w:r>
        <w:t>The most recent block that has been mined</w:t>
      </w:r>
    </w:p>
    <w:p w14:paraId="490751C2" w14:textId="57FD5048" w:rsidR="002B5F2C" w:rsidRDefault="00934D47" w:rsidP="002B5F2C">
      <w:pPr>
        <w:pStyle w:val="ListParagraph"/>
        <w:numPr>
          <w:ilvl w:val="1"/>
          <w:numId w:val="1"/>
        </w:numPr>
      </w:pPr>
      <w:r>
        <w:t>The block that holds a hash record of all the other blocks in the chain so far</w:t>
      </w:r>
    </w:p>
    <w:p w14:paraId="2BFDBB31" w14:textId="7A404E00" w:rsidR="00934D47" w:rsidRDefault="00934D47" w:rsidP="002B5F2C">
      <w:pPr>
        <w:pStyle w:val="ListParagraph"/>
        <w:numPr>
          <w:ilvl w:val="1"/>
          <w:numId w:val="1"/>
        </w:numPr>
      </w:pPr>
      <w:r>
        <w:t>A block with proof of work containing the hash of the previous block and a has</w:t>
      </w:r>
      <w:ins w:id="12" w:author="Shlomi Zeltsinger" w:date="2017-04-25T06:22:00Z">
        <w:r w:rsidR="00D979B9">
          <w:t>h</w:t>
        </w:r>
      </w:ins>
      <w:r>
        <w:t xml:space="preserve"> of the </w:t>
      </w:r>
      <w:commentRangeStart w:id="13"/>
      <w:r>
        <w:t>transactions</w:t>
      </w:r>
      <w:commentRangeEnd w:id="13"/>
      <w:r w:rsidR="00D979B9">
        <w:rPr>
          <w:rStyle w:val="CommentReference"/>
        </w:rPr>
        <w:commentReference w:id="13"/>
      </w:r>
      <w:r>
        <w:t xml:space="preserve"> in current block.</w:t>
      </w:r>
    </w:p>
    <w:p w14:paraId="1D304CB6" w14:textId="60FB9597" w:rsidR="00934D47" w:rsidRDefault="00934D47" w:rsidP="002B5F2C">
      <w:pPr>
        <w:pStyle w:val="ListParagraph"/>
        <w:numPr>
          <w:ilvl w:val="1"/>
          <w:numId w:val="1"/>
        </w:numPr>
      </w:pPr>
      <w:r>
        <w:t>The block created by the longest running node in the network</w:t>
      </w:r>
    </w:p>
    <w:p w14:paraId="34644756" w14:textId="77777777" w:rsidR="0053614F" w:rsidRDefault="0053614F" w:rsidP="0053614F">
      <w:pPr>
        <w:pStyle w:val="ListParagraph"/>
        <w:ind w:left="1364" w:firstLine="0"/>
      </w:pPr>
    </w:p>
    <w:p w14:paraId="0A483A53" w14:textId="150102A2" w:rsidR="0053614F" w:rsidRDefault="0053614F" w:rsidP="0053614F">
      <w:pPr>
        <w:pStyle w:val="ListParagraph"/>
        <w:numPr>
          <w:ilvl w:val="0"/>
          <w:numId w:val="1"/>
        </w:numPr>
      </w:pPr>
      <w:r>
        <w:t xml:space="preserve">Which of the following best described the purpose of a </w:t>
      </w:r>
      <w:proofErr w:type="spellStart"/>
      <w:r>
        <w:t>cryptocoin</w:t>
      </w:r>
      <w:proofErr w:type="spellEnd"/>
      <w:r>
        <w:t xml:space="preserve"> wallet?</w:t>
      </w:r>
    </w:p>
    <w:p w14:paraId="0FF22CF1" w14:textId="62CEB334" w:rsidR="0053614F" w:rsidRDefault="0053614F" w:rsidP="0053614F">
      <w:pPr>
        <w:pStyle w:val="ListParagraph"/>
        <w:numPr>
          <w:ilvl w:val="1"/>
          <w:numId w:val="1"/>
        </w:numPr>
      </w:pPr>
      <w:r>
        <w:t>To keep all your transactions safe and secure in one location.</w:t>
      </w:r>
    </w:p>
    <w:p w14:paraId="58B2C229" w14:textId="40D94690" w:rsidR="0053614F" w:rsidRDefault="0053614F" w:rsidP="0053614F">
      <w:pPr>
        <w:pStyle w:val="ListParagraph"/>
        <w:numPr>
          <w:ilvl w:val="1"/>
          <w:numId w:val="1"/>
        </w:numPr>
      </w:pPr>
      <w:r>
        <w:t>To keep all your Bitcoin addresses in one location</w:t>
      </w:r>
    </w:p>
    <w:p w14:paraId="26B6B4BE" w14:textId="77777777" w:rsidR="0053614F" w:rsidRDefault="0053614F" w:rsidP="0053614F">
      <w:pPr>
        <w:pStyle w:val="ListParagraph"/>
        <w:numPr>
          <w:ilvl w:val="1"/>
          <w:numId w:val="1"/>
        </w:numPr>
      </w:pPr>
      <w:r>
        <w:t>To keep your transactions, addresses and private key pairs secure.</w:t>
      </w:r>
    </w:p>
    <w:p w14:paraId="6A74C632" w14:textId="1CE45BBC" w:rsidR="0053614F" w:rsidRDefault="0053614F" w:rsidP="0053614F">
      <w:pPr>
        <w:pStyle w:val="ListParagraph"/>
        <w:numPr>
          <w:ilvl w:val="1"/>
          <w:numId w:val="1"/>
        </w:numPr>
      </w:pPr>
      <w:r>
        <w:t>None of the above</w:t>
      </w:r>
    </w:p>
    <w:p w14:paraId="7F56D4A4" w14:textId="77777777" w:rsidR="00B107E5" w:rsidRDefault="00B107E5" w:rsidP="00B107E5">
      <w:pPr>
        <w:pStyle w:val="ListParagraph"/>
        <w:ind w:left="1364" w:firstLine="0"/>
      </w:pPr>
    </w:p>
    <w:p w14:paraId="3758784D" w14:textId="2D2B19A4" w:rsidR="00B107E5" w:rsidRDefault="00B107E5" w:rsidP="00B107E5">
      <w:pPr>
        <w:pStyle w:val="ListParagraph"/>
        <w:numPr>
          <w:ilvl w:val="0"/>
          <w:numId w:val="1"/>
        </w:numPr>
      </w:pPr>
      <w:r>
        <w:t xml:space="preserve">On which of the following devices / methods can you have a wallet for </w:t>
      </w:r>
      <w:proofErr w:type="spellStart"/>
      <w:r>
        <w:t>Cryptocoins</w:t>
      </w:r>
      <w:proofErr w:type="spellEnd"/>
      <w:r>
        <w:t>?</w:t>
      </w:r>
    </w:p>
    <w:p w14:paraId="580BFCA2" w14:textId="449F451C" w:rsidR="00B107E5" w:rsidRDefault="00B107E5" w:rsidP="00B107E5">
      <w:pPr>
        <w:pStyle w:val="ListParagraph"/>
        <w:numPr>
          <w:ilvl w:val="1"/>
          <w:numId w:val="1"/>
        </w:numPr>
      </w:pPr>
      <w:r>
        <w:t>Standalone USB hardware devices</w:t>
      </w:r>
    </w:p>
    <w:p w14:paraId="5EE7CACF" w14:textId="72F5EE26" w:rsidR="00B107E5" w:rsidRDefault="00B107E5" w:rsidP="00B107E5">
      <w:pPr>
        <w:pStyle w:val="ListParagraph"/>
        <w:numPr>
          <w:ilvl w:val="1"/>
          <w:numId w:val="1"/>
        </w:numPr>
      </w:pPr>
      <w:r>
        <w:t>Paper wallet</w:t>
      </w:r>
    </w:p>
    <w:p w14:paraId="7D5C5FFB" w14:textId="18CD579F" w:rsidR="00B107E5" w:rsidRDefault="00B107E5" w:rsidP="00B107E5">
      <w:pPr>
        <w:pStyle w:val="ListParagraph"/>
        <w:numPr>
          <w:ilvl w:val="1"/>
          <w:numId w:val="1"/>
        </w:numPr>
      </w:pPr>
      <w:r>
        <w:t>Mobile Wallet</w:t>
      </w:r>
    </w:p>
    <w:p w14:paraId="5BDB18E4" w14:textId="67F9FDC7" w:rsidR="00B107E5" w:rsidRDefault="00B107E5" w:rsidP="00B107E5">
      <w:pPr>
        <w:pStyle w:val="ListParagraph"/>
        <w:numPr>
          <w:ilvl w:val="1"/>
          <w:numId w:val="1"/>
        </w:numPr>
      </w:pPr>
      <w:r>
        <w:t>All of the above</w:t>
      </w:r>
    </w:p>
    <w:p w14:paraId="7170B013" w14:textId="77777777" w:rsidR="006A32B5" w:rsidRDefault="006A32B5" w:rsidP="006A32B5">
      <w:pPr>
        <w:pStyle w:val="ListParagraph"/>
        <w:ind w:left="1364" w:firstLine="0"/>
      </w:pPr>
    </w:p>
    <w:p w14:paraId="10EB1906" w14:textId="7F1C97C9" w:rsidR="006A32B5" w:rsidRDefault="006A32B5" w:rsidP="006A32B5">
      <w:pPr>
        <w:pStyle w:val="ListParagraph"/>
        <w:numPr>
          <w:ilvl w:val="0"/>
          <w:numId w:val="1"/>
        </w:numPr>
      </w:pPr>
      <w:r>
        <w:t xml:space="preserve">What are Smart </w:t>
      </w:r>
      <w:commentRangeStart w:id="14"/>
      <w:r>
        <w:t>Contracts</w:t>
      </w:r>
      <w:commentRangeEnd w:id="14"/>
      <w:r w:rsidR="00D979B9">
        <w:rPr>
          <w:rStyle w:val="CommentReference"/>
        </w:rPr>
        <w:commentReference w:id="14"/>
      </w:r>
      <w:r>
        <w:t>?</w:t>
      </w:r>
    </w:p>
    <w:p w14:paraId="262BBAB9" w14:textId="06F7EFA9" w:rsidR="006A32B5" w:rsidRDefault="006A32B5" w:rsidP="006A32B5">
      <w:pPr>
        <w:pStyle w:val="ListParagraph"/>
        <w:numPr>
          <w:ilvl w:val="1"/>
          <w:numId w:val="1"/>
        </w:numPr>
      </w:pPr>
      <w:r>
        <w:t>Computer code that will verify and execute the terms of contracts automatically</w:t>
      </w:r>
    </w:p>
    <w:p w14:paraId="76A6FFE1" w14:textId="70B1E0C3" w:rsidR="006A32B5" w:rsidRDefault="006A32B5" w:rsidP="006A32B5">
      <w:pPr>
        <w:pStyle w:val="ListParagraph"/>
        <w:numPr>
          <w:ilvl w:val="1"/>
          <w:numId w:val="1"/>
        </w:numPr>
      </w:pPr>
      <w:r>
        <w:t>Computer code that will execute a set of instructions automatically</w:t>
      </w:r>
    </w:p>
    <w:p w14:paraId="7FB34F2C" w14:textId="730885C8" w:rsidR="006A32B5" w:rsidRDefault="006A32B5" w:rsidP="006A32B5">
      <w:pPr>
        <w:pStyle w:val="ListParagraph"/>
        <w:numPr>
          <w:ilvl w:val="1"/>
          <w:numId w:val="1"/>
        </w:numPr>
      </w:pPr>
      <w:r>
        <w:t xml:space="preserve">Contracts that make sound business sense and are recorded </w:t>
      </w:r>
      <w:proofErr w:type="spellStart"/>
      <w:proofErr w:type="gramStart"/>
      <w:r>
        <w:t>ona</w:t>
      </w:r>
      <w:proofErr w:type="spellEnd"/>
      <w:r>
        <w:t xml:space="preserve">  </w:t>
      </w:r>
      <w:proofErr w:type="spellStart"/>
      <w:r>
        <w:t>blockchain</w:t>
      </w:r>
      <w:proofErr w:type="spellEnd"/>
      <w:proofErr w:type="gramEnd"/>
    </w:p>
    <w:p w14:paraId="1CF155AE" w14:textId="5F148C2D" w:rsidR="006A32B5" w:rsidRDefault="006A32B5" w:rsidP="006A32B5">
      <w:pPr>
        <w:pStyle w:val="ListParagraph"/>
        <w:numPr>
          <w:ilvl w:val="1"/>
          <w:numId w:val="1"/>
        </w:numPr>
      </w:pPr>
      <w:r>
        <w:t xml:space="preserve">All code on a </w:t>
      </w:r>
      <w:proofErr w:type="spellStart"/>
      <w:r>
        <w:t>blockchain</w:t>
      </w:r>
      <w:proofErr w:type="spellEnd"/>
      <w:r>
        <w:t xml:space="preserve"> can be referred to as a smart contract.</w:t>
      </w:r>
    </w:p>
    <w:p w14:paraId="6D12EE2E" w14:textId="77777777" w:rsidR="0053614F" w:rsidRDefault="0053614F" w:rsidP="00DD2F11"/>
    <w:p w14:paraId="18EF0006" w14:textId="2C1011C9" w:rsidR="006A32B5" w:rsidRDefault="006A32B5" w:rsidP="006A32B5">
      <w:pPr>
        <w:pStyle w:val="ListParagraph"/>
        <w:numPr>
          <w:ilvl w:val="0"/>
          <w:numId w:val="1"/>
        </w:numPr>
      </w:pPr>
      <w:r>
        <w:t xml:space="preserve">What language are </w:t>
      </w:r>
      <w:proofErr w:type="spellStart"/>
      <w:r>
        <w:t>Ethereum</w:t>
      </w:r>
      <w:proofErr w:type="spellEnd"/>
      <w:r>
        <w:t xml:space="preserve"> Smart Contracts </w:t>
      </w:r>
      <w:commentRangeStart w:id="15"/>
      <w:r>
        <w:t>written in</w:t>
      </w:r>
      <w:commentRangeEnd w:id="15"/>
      <w:r w:rsidR="00D979B9">
        <w:rPr>
          <w:rStyle w:val="CommentReference"/>
        </w:rPr>
        <w:commentReference w:id="15"/>
      </w:r>
      <w:r>
        <w:t>?</w:t>
      </w:r>
    </w:p>
    <w:p w14:paraId="23E09CA8" w14:textId="7D99480A" w:rsidR="006A32B5" w:rsidRDefault="006A32B5" w:rsidP="006A32B5">
      <w:pPr>
        <w:pStyle w:val="ListParagraph"/>
        <w:numPr>
          <w:ilvl w:val="1"/>
          <w:numId w:val="1"/>
        </w:numPr>
      </w:pPr>
      <w:r>
        <w:t xml:space="preserve">They are written in C++ </w:t>
      </w:r>
    </w:p>
    <w:p w14:paraId="7AE68E87" w14:textId="129DF0A9" w:rsidR="006A32B5" w:rsidRDefault="006A32B5" w:rsidP="006A32B5">
      <w:pPr>
        <w:pStyle w:val="ListParagraph"/>
        <w:numPr>
          <w:ilvl w:val="1"/>
          <w:numId w:val="1"/>
        </w:numPr>
      </w:pPr>
      <w:r>
        <w:t>They are written in Solidity</w:t>
      </w:r>
    </w:p>
    <w:p w14:paraId="79F6C567" w14:textId="687AD37F" w:rsidR="006A32B5" w:rsidRDefault="006A32B5" w:rsidP="006A32B5">
      <w:pPr>
        <w:pStyle w:val="ListParagraph"/>
        <w:numPr>
          <w:ilvl w:val="1"/>
          <w:numId w:val="1"/>
        </w:numPr>
      </w:pPr>
      <w:r>
        <w:t xml:space="preserve">They are written in </w:t>
      </w:r>
      <w:proofErr w:type="spellStart"/>
      <w:r>
        <w:t>Javascript</w:t>
      </w:r>
      <w:proofErr w:type="spellEnd"/>
    </w:p>
    <w:p w14:paraId="0B000412" w14:textId="56EA7365" w:rsidR="006A32B5" w:rsidRDefault="006A32B5" w:rsidP="006A32B5">
      <w:pPr>
        <w:pStyle w:val="ListParagraph"/>
        <w:numPr>
          <w:ilvl w:val="1"/>
          <w:numId w:val="1"/>
        </w:numPr>
      </w:pPr>
      <w:r>
        <w:lastRenderedPageBreak/>
        <w:t>They are written in Python</w:t>
      </w:r>
    </w:p>
    <w:p w14:paraId="12ED574C" w14:textId="77777777" w:rsidR="008D3611" w:rsidRDefault="008D3611" w:rsidP="008D3611"/>
    <w:p w14:paraId="54B852F0" w14:textId="5AD536F0" w:rsidR="008D3611" w:rsidRDefault="008D3611" w:rsidP="008D3611">
      <w:pPr>
        <w:pStyle w:val="ListParagraph"/>
        <w:numPr>
          <w:ilvl w:val="0"/>
          <w:numId w:val="1"/>
        </w:numPr>
      </w:pPr>
      <w:r>
        <w:t xml:space="preserve">Which of the following is </w:t>
      </w:r>
      <w:proofErr w:type="gramStart"/>
      <w:r>
        <w:t xml:space="preserve">a </w:t>
      </w:r>
      <w:proofErr w:type="spellStart"/>
      <w:r>
        <w:t>well known</w:t>
      </w:r>
      <w:proofErr w:type="spellEnd"/>
      <w:r>
        <w:t xml:space="preserve"> limitations</w:t>
      </w:r>
      <w:proofErr w:type="gramEnd"/>
      <w:r>
        <w:t xml:space="preserve"> of </w:t>
      </w:r>
      <w:proofErr w:type="spellStart"/>
      <w:r>
        <w:t>blockchain</w:t>
      </w:r>
      <w:proofErr w:type="spellEnd"/>
      <w:r>
        <w:t xml:space="preserve"> technology?</w:t>
      </w:r>
    </w:p>
    <w:p w14:paraId="3E52A85D" w14:textId="3875218A" w:rsidR="008D3611" w:rsidRDefault="008D3611" w:rsidP="008D3611">
      <w:pPr>
        <w:pStyle w:val="ListParagraph"/>
        <w:numPr>
          <w:ilvl w:val="1"/>
          <w:numId w:val="1"/>
        </w:numPr>
      </w:pPr>
      <w:r>
        <w:t>Decentralization</w:t>
      </w:r>
    </w:p>
    <w:p w14:paraId="0411D633" w14:textId="405CE279" w:rsidR="008D3611" w:rsidRDefault="008D3611" w:rsidP="008D3611">
      <w:pPr>
        <w:pStyle w:val="ListParagraph"/>
        <w:numPr>
          <w:ilvl w:val="1"/>
          <w:numId w:val="1"/>
        </w:numPr>
      </w:pPr>
      <w:r>
        <w:t>Security arising from double spend problems</w:t>
      </w:r>
    </w:p>
    <w:p w14:paraId="3B5310E9" w14:textId="46FA95DA" w:rsidR="008D3611" w:rsidRDefault="008D3611" w:rsidP="008D3611">
      <w:pPr>
        <w:pStyle w:val="ListParagraph"/>
        <w:numPr>
          <w:ilvl w:val="1"/>
          <w:numId w:val="1"/>
        </w:numPr>
      </w:pPr>
      <w:r>
        <w:t>Sharing of data is difficult</w:t>
      </w:r>
    </w:p>
    <w:p w14:paraId="7CBC7ED3" w14:textId="1829E1DF" w:rsidR="008D3611" w:rsidRDefault="00C563A4" w:rsidP="008D3611">
      <w:pPr>
        <w:pStyle w:val="ListParagraph"/>
        <w:numPr>
          <w:ilvl w:val="1"/>
          <w:numId w:val="1"/>
        </w:numPr>
      </w:pPr>
      <w:r>
        <w:t>Performance</w:t>
      </w:r>
      <w:r w:rsidR="008D3611">
        <w:t xml:space="preserve"> and throughput are particularly slow</w:t>
      </w:r>
    </w:p>
    <w:p w14:paraId="243B7B1E" w14:textId="77777777" w:rsidR="006A32B5" w:rsidRDefault="006A32B5" w:rsidP="00DD2F11"/>
    <w:p w14:paraId="22135FAD" w14:textId="1E15B0FE" w:rsidR="009108B4" w:rsidRDefault="009108B4" w:rsidP="009108B4">
      <w:pPr>
        <w:pStyle w:val="ListParagraph"/>
        <w:numPr>
          <w:ilvl w:val="0"/>
          <w:numId w:val="1"/>
        </w:numPr>
      </w:pPr>
      <w:r>
        <w:t xml:space="preserve">Which of the following is an </w:t>
      </w:r>
      <w:commentRangeStart w:id="16"/>
      <w:r>
        <w:t xml:space="preserve">advantage </w:t>
      </w:r>
      <w:commentRangeEnd w:id="16"/>
      <w:r w:rsidR="00D979B9">
        <w:rPr>
          <w:rStyle w:val="CommentReference"/>
        </w:rPr>
        <w:commentReference w:id="16"/>
      </w:r>
      <w:r>
        <w:t xml:space="preserve">of </w:t>
      </w:r>
      <w:proofErr w:type="spellStart"/>
      <w:r>
        <w:t>blockchain</w:t>
      </w:r>
      <w:proofErr w:type="spellEnd"/>
      <w:r>
        <w:t xml:space="preserve"> technology?</w:t>
      </w:r>
    </w:p>
    <w:p w14:paraId="5C4A2C3D" w14:textId="52AFC2B4" w:rsidR="009108B4" w:rsidRDefault="009108B4" w:rsidP="009108B4">
      <w:pPr>
        <w:pStyle w:val="ListParagraph"/>
        <w:numPr>
          <w:ilvl w:val="1"/>
          <w:numId w:val="1"/>
        </w:numPr>
      </w:pPr>
      <w:r>
        <w:t xml:space="preserve">Mass replication of data </w:t>
      </w:r>
    </w:p>
    <w:p w14:paraId="24900970" w14:textId="4EED5889" w:rsidR="009108B4" w:rsidRDefault="009108B4" w:rsidP="009108B4">
      <w:pPr>
        <w:pStyle w:val="ListParagraph"/>
        <w:numPr>
          <w:ilvl w:val="1"/>
          <w:numId w:val="1"/>
        </w:numPr>
      </w:pPr>
      <w:r>
        <w:t xml:space="preserve">Admin overhead is low </w:t>
      </w:r>
    </w:p>
    <w:p w14:paraId="44C6C908" w14:textId="453604C2" w:rsidR="009108B4" w:rsidRDefault="009108B4" w:rsidP="009108B4">
      <w:pPr>
        <w:pStyle w:val="ListParagraph"/>
        <w:numPr>
          <w:ilvl w:val="1"/>
          <w:numId w:val="1"/>
        </w:numPr>
      </w:pPr>
      <w:r>
        <w:t>Trustless sharing of data and assets</w:t>
      </w:r>
    </w:p>
    <w:p w14:paraId="19CAE2FC" w14:textId="17728F27" w:rsidR="00C563A4" w:rsidRDefault="00C563A4" w:rsidP="009108B4">
      <w:pPr>
        <w:pStyle w:val="ListParagraph"/>
        <w:numPr>
          <w:ilvl w:val="1"/>
          <w:numId w:val="1"/>
        </w:numPr>
      </w:pPr>
      <w:r>
        <w:t xml:space="preserve">Transaction speed is </w:t>
      </w:r>
      <w:commentRangeStart w:id="17"/>
      <w:r>
        <w:t>fast</w:t>
      </w:r>
      <w:commentRangeEnd w:id="17"/>
      <w:r w:rsidR="00D979B9">
        <w:rPr>
          <w:rStyle w:val="CommentReference"/>
        </w:rPr>
        <w:commentReference w:id="17"/>
      </w:r>
    </w:p>
    <w:p w14:paraId="3AE2C4EF" w14:textId="77777777" w:rsidR="00BE7FC1" w:rsidRDefault="00BE7FC1" w:rsidP="00BE7FC1">
      <w:pPr>
        <w:pStyle w:val="ListParagraph"/>
        <w:ind w:left="1364" w:firstLine="0"/>
      </w:pPr>
    </w:p>
    <w:p w14:paraId="3B6267C0" w14:textId="14B69520" w:rsidR="00BE7FC1" w:rsidRDefault="00BE7FC1" w:rsidP="00BE7FC1">
      <w:pPr>
        <w:pStyle w:val="ListParagraph"/>
        <w:numPr>
          <w:ilvl w:val="0"/>
          <w:numId w:val="1"/>
        </w:numPr>
      </w:pPr>
      <w:r>
        <w:t xml:space="preserve">Which of the following is NOT a problem in terms of the Bitcoin </w:t>
      </w:r>
      <w:proofErr w:type="spellStart"/>
      <w:r>
        <w:t>Blockchain</w:t>
      </w:r>
      <w:proofErr w:type="spellEnd"/>
      <w:r>
        <w:t xml:space="preserve"> storage?</w:t>
      </w:r>
    </w:p>
    <w:p w14:paraId="645B6D1F" w14:textId="0AE8BFB1" w:rsidR="00AB4D25" w:rsidRDefault="00AB4D25" w:rsidP="00AB4D25">
      <w:pPr>
        <w:pStyle w:val="ListParagraph"/>
        <w:numPr>
          <w:ilvl w:val="1"/>
          <w:numId w:val="1"/>
        </w:numPr>
      </w:pPr>
      <w:r>
        <w:t>Every node storing a copy increases the trust in the system</w:t>
      </w:r>
    </w:p>
    <w:p w14:paraId="493304E5" w14:textId="474AECF5" w:rsidR="00BE7FC1" w:rsidRDefault="00BE7FC1" w:rsidP="00BE7FC1">
      <w:pPr>
        <w:pStyle w:val="ListParagraph"/>
        <w:numPr>
          <w:ilvl w:val="1"/>
          <w:numId w:val="1"/>
        </w:numPr>
      </w:pPr>
      <w:r>
        <w:t xml:space="preserve">Every node has to store the </w:t>
      </w:r>
      <w:proofErr w:type="spellStart"/>
      <w:r>
        <w:t>Blockchain</w:t>
      </w:r>
      <w:proofErr w:type="spellEnd"/>
    </w:p>
    <w:p w14:paraId="454F9E5B" w14:textId="3DAF7893" w:rsidR="00BE7FC1" w:rsidRDefault="00BE7FC1" w:rsidP="00BE7FC1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Blockchain</w:t>
      </w:r>
      <w:proofErr w:type="spellEnd"/>
      <w:r>
        <w:t xml:space="preserve"> size is growing at 100MB a day on average</w:t>
      </w:r>
    </w:p>
    <w:p w14:paraId="3418617F" w14:textId="39186A33" w:rsidR="006B149C" w:rsidRDefault="00AA4991" w:rsidP="00BE7FC1">
      <w:pPr>
        <w:pStyle w:val="ListParagraph"/>
        <w:numPr>
          <w:ilvl w:val="1"/>
          <w:numId w:val="1"/>
        </w:numPr>
      </w:pPr>
      <w:r>
        <w:t>Network speeds have to be very fast for block data storage</w:t>
      </w:r>
      <w:r w:rsidR="00D1135B">
        <w:t xml:space="preserve"> and replication</w:t>
      </w:r>
    </w:p>
    <w:p w14:paraId="07FE44FA" w14:textId="77777777" w:rsidR="00E612F8" w:rsidRDefault="00E612F8" w:rsidP="00E612F8">
      <w:pPr>
        <w:pStyle w:val="ListParagraph"/>
        <w:ind w:left="1364" w:firstLine="0"/>
      </w:pPr>
    </w:p>
    <w:p w14:paraId="40401044" w14:textId="4D63453C" w:rsidR="00E612F8" w:rsidRDefault="00E612F8" w:rsidP="00E612F8">
      <w:pPr>
        <w:pStyle w:val="ListParagraph"/>
        <w:numPr>
          <w:ilvl w:val="0"/>
          <w:numId w:val="1"/>
        </w:numPr>
      </w:pPr>
      <w:r>
        <w:t xml:space="preserve">Which of the following are part of the wider </w:t>
      </w:r>
      <w:proofErr w:type="spellStart"/>
      <w:r>
        <w:t>Blockchain</w:t>
      </w:r>
      <w:proofErr w:type="spellEnd"/>
      <w:r>
        <w:t xml:space="preserve"> ecosystem?</w:t>
      </w:r>
    </w:p>
    <w:p w14:paraId="74BCCD80" w14:textId="3A086E0F" w:rsidR="00E612F8" w:rsidRDefault="00E612F8" w:rsidP="00E612F8">
      <w:pPr>
        <w:pStyle w:val="ListParagraph"/>
        <w:numPr>
          <w:ilvl w:val="1"/>
          <w:numId w:val="1"/>
        </w:numPr>
      </w:pPr>
      <w:proofErr w:type="spellStart"/>
      <w:r>
        <w:t>Ethereum</w:t>
      </w:r>
      <w:proofErr w:type="spellEnd"/>
    </w:p>
    <w:p w14:paraId="0A24AEAD" w14:textId="057B0576" w:rsidR="00E612F8" w:rsidRDefault="00E612F8" w:rsidP="00E612F8">
      <w:pPr>
        <w:pStyle w:val="ListParagraph"/>
        <w:numPr>
          <w:ilvl w:val="1"/>
          <w:numId w:val="1"/>
        </w:numPr>
      </w:pPr>
      <w:r>
        <w:t>R3 Corda</w:t>
      </w:r>
    </w:p>
    <w:p w14:paraId="3C4DCA09" w14:textId="51CC9617" w:rsidR="00E612F8" w:rsidRDefault="00E612F8" w:rsidP="00E612F8">
      <w:pPr>
        <w:pStyle w:val="ListParagraph"/>
        <w:numPr>
          <w:ilvl w:val="1"/>
          <w:numId w:val="1"/>
        </w:numPr>
      </w:pPr>
      <w:proofErr w:type="spellStart"/>
      <w:r>
        <w:t>BigChainDB</w:t>
      </w:r>
      <w:proofErr w:type="spellEnd"/>
    </w:p>
    <w:p w14:paraId="0F4C9509" w14:textId="0A93673C" w:rsidR="00E612F8" w:rsidRDefault="00E612F8" w:rsidP="00E612F8">
      <w:pPr>
        <w:pStyle w:val="ListParagraph"/>
        <w:numPr>
          <w:ilvl w:val="1"/>
          <w:numId w:val="1"/>
        </w:numPr>
      </w:pPr>
      <w:r>
        <w:t>All of the above</w:t>
      </w:r>
    </w:p>
    <w:p w14:paraId="75A0ACFD" w14:textId="77777777" w:rsidR="00A97D1E" w:rsidRDefault="00A97D1E" w:rsidP="00A97D1E">
      <w:pPr>
        <w:pStyle w:val="ListParagraph"/>
        <w:ind w:left="1364" w:firstLine="0"/>
      </w:pPr>
    </w:p>
    <w:p w14:paraId="4AA068E2" w14:textId="57B48C32" w:rsidR="00A97D1E" w:rsidRDefault="00A97D1E" w:rsidP="00A97D1E">
      <w:pPr>
        <w:pStyle w:val="ListParagraph"/>
        <w:numPr>
          <w:ilvl w:val="0"/>
          <w:numId w:val="1"/>
        </w:numPr>
      </w:pPr>
      <w:r>
        <w:t>The distributed application Augur aims to serve which of the following use cases?</w:t>
      </w:r>
    </w:p>
    <w:p w14:paraId="06E47AC6" w14:textId="16B80CD6" w:rsidR="00A97D1E" w:rsidRDefault="00A97D1E" w:rsidP="00A97D1E">
      <w:pPr>
        <w:pStyle w:val="ListParagraph"/>
        <w:numPr>
          <w:ilvl w:val="1"/>
          <w:numId w:val="1"/>
        </w:numPr>
      </w:pPr>
      <w:r>
        <w:t>The insurance market</w:t>
      </w:r>
    </w:p>
    <w:p w14:paraId="0646BB26" w14:textId="29AF3AC8" w:rsidR="00A97D1E" w:rsidRDefault="00A97D1E" w:rsidP="00A97D1E">
      <w:pPr>
        <w:pStyle w:val="ListParagraph"/>
        <w:numPr>
          <w:ilvl w:val="1"/>
          <w:numId w:val="1"/>
        </w:numPr>
      </w:pPr>
      <w:r>
        <w:t>Transaction processing</w:t>
      </w:r>
    </w:p>
    <w:p w14:paraId="628663A4" w14:textId="33494D6C" w:rsidR="00A97D1E" w:rsidRDefault="00A97D1E" w:rsidP="00A97D1E">
      <w:pPr>
        <w:pStyle w:val="ListParagraph"/>
        <w:numPr>
          <w:ilvl w:val="1"/>
          <w:numId w:val="1"/>
        </w:numPr>
      </w:pPr>
      <w:r>
        <w:t>Distributed prediction markets</w:t>
      </w:r>
    </w:p>
    <w:p w14:paraId="5B568AB0" w14:textId="29A3F3BC" w:rsidR="009108B4" w:rsidRDefault="00A97D1E" w:rsidP="00073D48">
      <w:pPr>
        <w:pStyle w:val="ListParagraph"/>
        <w:numPr>
          <w:ilvl w:val="1"/>
          <w:numId w:val="1"/>
        </w:numPr>
      </w:pPr>
      <w:r>
        <w:t>Payment processing</w:t>
      </w:r>
    </w:p>
    <w:p w14:paraId="11CA3264" w14:textId="77777777" w:rsidR="00073D48" w:rsidRDefault="00073D48" w:rsidP="00073D48">
      <w:pPr>
        <w:pStyle w:val="ListParagraph"/>
        <w:ind w:left="1364" w:firstLine="0"/>
      </w:pPr>
    </w:p>
    <w:p w14:paraId="1CC2E291" w14:textId="7D6FC618" w:rsidR="003A60D0" w:rsidRDefault="003A60D0" w:rsidP="003A60D0">
      <w:pPr>
        <w:pStyle w:val="ListParagraph"/>
        <w:numPr>
          <w:ilvl w:val="0"/>
          <w:numId w:val="1"/>
        </w:numPr>
      </w:pPr>
      <w:r>
        <w:t xml:space="preserve">What are the greatest challenges from a regulatory perspective for the </w:t>
      </w:r>
      <w:proofErr w:type="spellStart"/>
      <w:r>
        <w:t>Blockchain</w:t>
      </w:r>
      <w:proofErr w:type="spellEnd"/>
      <w:r>
        <w:t xml:space="preserve"> space?</w:t>
      </w:r>
    </w:p>
    <w:p w14:paraId="7B7AA286" w14:textId="0F01BB8F" w:rsidR="003A60D0" w:rsidRDefault="000E209E" w:rsidP="003A60D0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decentralised</w:t>
      </w:r>
      <w:proofErr w:type="spellEnd"/>
      <w:r>
        <w:t xml:space="preserve"> nature of the network and </w:t>
      </w:r>
      <w:proofErr w:type="spellStart"/>
      <w:r>
        <w:t>jusrisdiction</w:t>
      </w:r>
      <w:proofErr w:type="spellEnd"/>
      <w:r>
        <w:t xml:space="preserve"> and territoriality questions.</w:t>
      </w:r>
    </w:p>
    <w:p w14:paraId="2AB9E452" w14:textId="508515AB" w:rsidR="003A60D0" w:rsidRDefault="000E209E" w:rsidP="003A60D0">
      <w:pPr>
        <w:pStyle w:val="ListParagraph"/>
        <w:numPr>
          <w:ilvl w:val="1"/>
          <w:numId w:val="1"/>
        </w:numPr>
      </w:pPr>
      <w:r>
        <w:t>Understanding the technology landscape which is complicated and new.</w:t>
      </w:r>
    </w:p>
    <w:p w14:paraId="3878D829" w14:textId="59D13CE5" w:rsidR="003A60D0" w:rsidRDefault="00073D48" w:rsidP="003A60D0">
      <w:pPr>
        <w:pStyle w:val="ListParagraph"/>
        <w:numPr>
          <w:ilvl w:val="1"/>
          <w:numId w:val="1"/>
        </w:numPr>
      </w:pPr>
      <w:r>
        <w:t>Openn</w:t>
      </w:r>
      <w:r w:rsidR="000E209E">
        <w:t>ess and transparency</w:t>
      </w:r>
      <w:r>
        <w:t xml:space="preserve"> of the </w:t>
      </w:r>
      <w:proofErr w:type="spellStart"/>
      <w:r>
        <w:t>blockchain</w:t>
      </w:r>
      <w:proofErr w:type="spellEnd"/>
    </w:p>
    <w:p w14:paraId="0F09637B" w14:textId="1590D4FA" w:rsidR="003A60D0" w:rsidRDefault="000E209E" w:rsidP="003A60D0">
      <w:pPr>
        <w:pStyle w:val="ListParagraph"/>
        <w:numPr>
          <w:ilvl w:val="1"/>
          <w:numId w:val="1"/>
        </w:numPr>
      </w:pPr>
      <w:r>
        <w:t>Ensuring that the incumbents in the industry have a role to play.</w:t>
      </w:r>
    </w:p>
    <w:p w14:paraId="002266A6" w14:textId="77777777" w:rsidR="006A32B5" w:rsidRDefault="006A32B5" w:rsidP="00DD2F11"/>
    <w:p w14:paraId="32D9202F" w14:textId="28196A3C" w:rsidR="007F3CF9" w:rsidRDefault="007F3CF9" w:rsidP="007F3CF9">
      <w:pPr>
        <w:pStyle w:val="ListParagraph"/>
        <w:numPr>
          <w:ilvl w:val="0"/>
          <w:numId w:val="1"/>
        </w:numPr>
      </w:pPr>
      <w:r>
        <w:t>Which areas do the regulators see the greatest promise from a regulatory standpoint?</w:t>
      </w:r>
    </w:p>
    <w:p w14:paraId="4EB47028" w14:textId="720D4E9E" w:rsidR="007F3CF9" w:rsidRDefault="007F3CF9" w:rsidP="007F3CF9">
      <w:pPr>
        <w:pStyle w:val="ListParagraph"/>
        <w:numPr>
          <w:ilvl w:val="1"/>
          <w:numId w:val="1"/>
        </w:numPr>
      </w:pPr>
      <w:r>
        <w:lastRenderedPageBreak/>
        <w:t>In payment processing due to the openness and transparency, coupled with anonymity</w:t>
      </w:r>
    </w:p>
    <w:p w14:paraId="7B3F9A80" w14:textId="7AAB7700" w:rsidR="007F3CF9" w:rsidRDefault="007F3CF9" w:rsidP="007F3CF9">
      <w:pPr>
        <w:pStyle w:val="ListParagraph"/>
        <w:numPr>
          <w:ilvl w:val="1"/>
          <w:numId w:val="1"/>
        </w:numPr>
      </w:pPr>
      <w:r>
        <w:t>The KYC and AML applications of the technology</w:t>
      </w:r>
    </w:p>
    <w:p w14:paraId="521716E3" w14:textId="7335228F" w:rsidR="007F3CF9" w:rsidRDefault="007F3CF9" w:rsidP="007F3CF9">
      <w:pPr>
        <w:pStyle w:val="ListParagraph"/>
        <w:numPr>
          <w:ilvl w:val="1"/>
          <w:numId w:val="1"/>
        </w:numPr>
      </w:pPr>
      <w:r>
        <w:t>Transaction processing to facilitate easier financial transactions</w:t>
      </w:r>
    </w:p>
    <w:p w14:paraId="5AD5DC01" w14:textId="51A2EB99" w:rsidR="007F3CF9" w:rsidRDefault="007F3CF9" w:rsidP="007F3CF9">
      <w:pPr>
        <w:pStyle w:val="ListParagraph"/>
        <w:numPr>
          <w:ilvl w:val="1"/>
          <w:numId w:val="1"/>
        </w:numPr>
      </w:pPr>
      <w:r>
        <w:t>Protecting client and end user data</w:t>
      </w:r>
    </w:p>
    <w:p w14:paraId="670B2D63" w14:textId="77777777" w:rsidR="007F3CF9" w:rsidRDefault="007F3CF9" w:rsidP="00DD2F11"/>
    <w:p w14:paraId="573A92DB" w14:textId="1FB6A6B5" w:rsidR="00630C33" w:rsidRDefault="00630C33" w:rsidP="00630C33">
      <w:pPr>
        <w:pStyle w:val="ListParagraph"/>
        <w:numPr>
          <w:ilvl w:val="0"/>
          <w:numId w:val="1"/>
        </w:numPr>
      </w:pPr>
      <w:r>
        <w:t xml:space="preserve">Which of the following territories has been less receptive to </w:t>
      </w:r>
      <w:commentRangeStart w:id="18"/>
      <w:proofErr w:type="spellStart"/>
      <w:r>
        <w:t>cryptocoin</w:t>
      </w:r>
      <w:commentRangeEnd w:id="18"/>
      <w:proofErr w:type="spellEnd"/>
      <w:r w:rsidR="00270FF7">
        <w:rPr>
          <w:rStyle w:val="CommentReference"/>
        </w:rPr>
        <w:commentReference w:id="18"/>
      </w:r>
      <w:r>
        <w:t>?</w:t>
      </w:r>
    </w:p>
    <w:p w14:paraId="7D20D038" w14:textId="7D708819" w:rsidR="00630C33" w:rsidRDefault="00630C33" w:rsidP="00630C33">
      <w:pPr>
        <w:pStyle w:val="ListParagraph"/>
        <w:numPr>
          <w:ilvl w:val="1"/>
          <w:numId w:val="1"/>
        </w:numPr>
      </w:pPr>
      <w:r>
        <w:t>United States</w:t>
      </w:r>
    </w:p>
    <w:p w14:paraId="612229D5" w14:textId="754DAB0B" w:rsidR="00630C33" w:rsidRDefault="00630C33" w:rsidP="00630C33">
      <w:pPr>
        <w:pStyle w:val="ListParagraph"/>
        <w:numPr>
          <w:ilvl w:val="1"/>
          <w:numId w:val="1"/>
        </w:numPr>
      </w:pPr>
      <w:r>
        <w:t>United Kingdom</w:t>
      </w:r>
    </w:p>
    <w:p w14:paraId="76ABA8DE" w14:textId="1E28F69C" w:rsidR="00630C33" w:rsidRDefault="00630C33" w:rsidP="00630C33">
      <w:pPr>
        <w:pStyle w:val="ListParagraph"/>
        <w:numPr>
          <w:ilvl w:val="1"/>
          <w:numId w:val="1"/>
        </w:numPr>
      </w:pPr>
      <w:r>
        <w:t>Japan</w:t>
      </w:r>
    </w:p>
    <w:p w14:paraId="3FA7A9C6" w14:textId="248984CF" w:rsidR="00630C33" w:rsidRDefault="00630C33" w:rsidP="00630C33">
      <w:pPr>
        <w:pStyle w:val="ListParagraph"/>
        <w:numPr>
          <w:ilvl w:val="1"/>
          <w:numId w:val="1"/>
        </w:numPr>
      </w:pPr>
      <w:r>
        <w:t>China</w:t>
      </w:r>
    </w:p>
    <w:p w14:paraId="1C2E384C" w14:textId="77777777" w:rsidR="00937F0B" w:rsidRDefault="00937F0B" w:rsidP="00937F0B">
      <w:pPr>
        <w:pStyle w:val="ListParagraph"/>
        <w:ind w:left="1364" w:firstLine="0"/>
      </w:pPr>
    </w:p>
    <w:p w14:paraId="427DBF56" w14:textId="261B2FD4" w:rsidR="00937F0B" w:rsidRDefault="007E65AA" w:rsidP="00937F0B">
      <w:pPr>
        <w:pStyle w:val="ListParagraph"/>
        <w:numPr>
          <w:ilvl w:val="0"/>
          <w:numId w:val="1"/>
        </w:numPr>
      </w:pPr>
      <w:r>
        <w:t>Wh</w:t>
      </w:r>
      <w:r w:rsidR="00937F0B">
        <w:t>ich of the following best describes a DAO and who controls it?</w:t>
      </w:r>
    </w:p>
    <w:p w14:paraId="6D221DFB" w14:textId="24726571" w:rsidR="00937F0B" w:rsidRDefault="00937F0B" w:rsidP="00937F0B">
      <w:pPr>
        <w:pStyle w:val="ListParagraph"/>
        <w:numPr>
          <w:ilvl w:val="1"/>
          <w:numId w:val="1"/>
        </w:numPr>
      </w:pPr>
      <w:r>
        <w:t xml:space="preserve">The DAO is a decentralized and distributed autonomous organization that is not controlled by any one person or </w:t>
      </w:r>
      <w:r w:rsidR="007E65AA">
        <w:t>organization</w:t>
      </w:r>
      <w:r>
        <w:t>.</w:t>
      </w:r>
    </w:p>
    <w:p w14:paraId="50E51AEC" w14:textId="694D08BF" w:rsidR="00937F0B" w:rsidRDefault="00937F0B" w:rsidP="00937F0B">
      <w:pPr>
        <w:pStyle w:val="ListParagraph"/>
        <w:numPr>
          <w:ilvl w:val="1"/>
          <w:numId w:val="1"/>
        </w:numPr>
      </w:pPr>
      <w:r>
        <w:t>The DAO is like a company and is controlled by the shareholders.</w:t>
      </w:r>
    </w:p>
    <w:p w14:paraId="0046A994" w14:textId="20D2259B" w:rsidR="00937F0B" w:rsidRDefault="00937F0B" w:rsidP="00937F0B">
      <w:pPr>
        <w:pStyle w:val="ListParagraph"/>
        <w:numPr>
          <w:ilvl w:val="1"/>
          <w:numId w:val="1"/>
        </w:numPr>
      </w:pPr>
      <w:r>
        <w:t xml:space="preserve">The DAO is controlled by the </w:t>
      </w:r>
      <w:proofErr w:type="spellStart"/>
      <w:r>
        <w:t>Ethereum</w:t>
      </w:r>
      <w:proofErr w:type="spellEnd"/>
      <w:r>
        <w:t xml:space="preserve"> foundation</w:t>
      </w:r>
    </w:p>
    <w:p w14:paraId="31E43E13" w14:textId="555F2C88" w:rsidR="00937F0B" w:rsidRDefault="00937F0B" w:rsidP="00937F0B">
      <w:pPr>
        <w:pStyle w:val="ListParagraph"/>
        <w:numPr>
          <w:ilvl w:val="1"/>
          <w:numId w:val="1"/>
        </w:numPr>
      </w:pPr>
      <w:r>
        <w:t>The DAO runs by itself and is based on code and no one has any say in how it is run.</w:t>
      </w:r>
    </w:p>
    <w:p w14:paraId="22B82956" w14:textId="77777777" w:rsidR="007E65AA" w:rsidRDefault="007E65AA" w:rsidP="007E65AA">
      <w:pPr>
        <w:pStyle w:val="ListParagraph"/>
        <w:ind w:left="1364" w:firstLine="0"/>
      </w:pPr>
      <w:bookmarkStart w:id="19" w:name="_GoBack"/>
      <w:bookmarkEnd w:id="19"/>
    </w:p>
    <w:p w14:paraId="0E168443" w14:textId="0C2F6AC0" w:rsidR="007E65AA" w:rsidRDefault="007E65AA" w:rsidP="007E65AA">
      <w:pPr>
        <w:pStyle w:val="ListParagraph"/>
        <w:numPr>
          <w:ilvl w:val="0"/>
          <w:numId w:val="1"/>
        </w:numPr>
      </w:pPr>
      <w:r>
        <w:t xml:space="preserve">Which of the below can be best described as the opportunities for </w:t>
      </w:r>
      <w:proofErr w:type="spellStart"/>
      <w:r>
        <w:t>Blockchain</w:t>
      </w:r>
      <w:proofErr w:type="spellEnd"/>
      <w:r>
        <w:t xml:space="preserve"> use and implementation?</w:t>
      </w:r>
    </w:p>
    <w:p w14:paraId="10DCC4C7" w14:textId="14DE5DEB" w:rsidR="007E65AA" w:rsidRDefault="007E65AA" w:rsidP="007E65AA">
      <w:pPr>
        <w:pStyle w:val="ListParagraph"/>
        <w:numPr>
          <w:ilvl w:val="1"/>
          <w:numId w:val="1"/>
        </w:numPr>
      </w:pPr>
      <w:r>
        <w:t>The area of distributed computing – the idea of a global computer and processing power is a big opportunity</w:t>
      </w:r>
    </w:p>
    <w:p w14:paraId="0075AFE2" w14:textId="265D4BA4" w:rsidR="007E65AA" w:rsidRDefault="007E65AA" w:rsidP="007E65AA">
      <w:pPr>
        <w:pStyle w:val="ListParagraph"/>
        <w:numPr>
          <w:ilvl w:val="1"/>
          <w:numId w:val="1"/>
        </w:numPr>
      </w:pPr>
      <w:r>
        <w:t xml:space="preserve">Data </w:t>
      </w:r>
      <w:r w:rsidR="00AF1701">
        <w:t>sharing and control over data will be a huge opportunity for consumers</w:t>
      </w:r>
    </w:p>
    <w:p w14:paraId="3DE91D4F" w14:textId="4B4D2642" w:rsidR="007E65AA" w:rsidRDefault="00AF1701" w:rsidP="007E65AA">
      <w:pPr>
        <w:pStyle w:val="ListParagraph"/>
        <w:numPr>
          <w:ilvl w:val="1"/>
          <w:numId w:val="1"/>
        </w:numPr>
      </w:pPr>
      <w:r>
        <w:t>The concept of DAO offers the possibility to set up completely new business models and for the removal of third parties charging high fees</w:t>
      </w:r>
    </w:p>
    <w:p w14:paraId="33163FFC" w14:textId="41EC9949" w:rsidR="007E65AA" w:rsidRDefault="00AF1701" w:rsidP="007E65AA">
      <w:pPr>
        <w:pStyle w:val="ListParagraph"/>
        <w:numPr>
          <w:ilvl w:val="1"/>
          <w:numId w:val="1"/>
        </w:numPr>
      </w:pPr>
      <w:r>
        <w:t>All of the above</w:t>
      </w:r>
    </w:p>
    <w:p w14:paraId="42C89651" w14:textId="77777777" w:rsidR="006A32B5" w:rsidRDefault="006A32B5" w:rsidP="00DD2F11"/>
    <w:p w14:paraId="444662B0" w14:textId="0EBE8AC8" w:rsidR="00DD2F11" w:rsidRDefault="00DD2F11" w:rsidP="00DD2F11">
      <w:r>
        <w:t xml:space="preserve">Key – 1A, </w:t>
      </w:r>
      <w:r w:rsidR="00AC3E2A">
        <w:t>2D, 3C</w:t>
      </w:r>
      <w:r w:rsidR="00D53238">
        <w:t>, 4B</w:t>
      </w:r>
      <w:r w:rsidR="003665B9">
        <w:t>, 5D</w:t>
      </w:r>
      <w:r w:rsidR="00022D10">
        <w:t>, 6A</w:t>
      </w:r>
      <w:r w:rsidR="003F698F">
        <w:t>, 7B, 8</w:t>
      </w:r>
      <w:proofErr w:type="gramStart"/>
      <w:r w:rsidR="003F698F">
        <w:t>A ,</w:t>
      </w:r>
      <w:proofErr w:type="gramEnd"/>
      <w:r w:rsidR="003F698F">
        <w:t xml:space="preserve"> 9B</w:t>
      </w:r>
      <w:r w:rsidR="00567D06">
        <w:t xml:space="preserve">, 10D, 11C, </w:t>
      </w:r>
      <w:r w:rsidR="009405BA">
        <w:t>12D, 13A,</w:t>
      </w:r>
      <w:r w:rsidR="00ED7A9F">
        <w:t xml:space="preserve"> 14D</w:t>
      </w:r>
      <w:r w:rsidR="00D309B7">
        <w:t>, 15B</w:t>
      </w:r>
      <w:r w:rsidR="0053614F">
        <w:t>, 16C, 17C</w:t>
      </w:r>
      <w:r w:rsidR="00B107E5">
        <w:t>, 18D</w:t>
      </w:r>
      <w:r w:rsidR="006A32B5">
        <w:t xml:space="preserve">, 19A, </w:t>
      </w:r>
      <w:r w:rsidR="003D0A05">
        <w:t>21D</w:t>
      </w:r>
      <w:r w:rsidR="00346B40">
        <w:t>, 22C</w:t>
      </w:r>
      <w:r w:rsidR="00AB4D25">
        <w:t>, 23A</w:t>
      </w:r>
      <w:r w:rsidR="009E34FE">
        <w:t>, 24D</w:t>
      </w:r>
      <w:r w:rsidR="00A97D1E">
        <w:t>, 25C</w:t>
      </w:r>
      <w:r w:rsidR="007F3CF9">
        <w:t>, 26A</w:t>
      </w:r>
      <w:r w:rsidR="00437EFF">
        <w:t xml:space="preserve">, 27B, </w:t>
      </w:r>
      <w:r w:rsidR="00630C33">
        <w:t xml:space="preserve">28D, </w:t>
      </w:r>
      <w:r w:rsidR="00745E07">
        <w:t>29A, 30D</w:t>
      </w:r>
    </w:p>
    <w:p w14:paraId="5B44C5D7" w14:textId="77777777" w:rsidR="00DD2F11" w:rsidRDefault="00DD2F11" w:rsidP="00DD2F11"/>
    <w:sectPr w:rsidR="00DD2F11" w:rsidSect="00B552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hlomi Zeltsinger" w:date="2017-04-25T06:12:00Z" w:initials="SZ">
    <w:p w14:paraId="31EE961E" w14:textId="682EB338" w:rsidR="004C2EBD" w:rsidRDefault="004C2EBD" w:rsidP="004C2EBD">
      <w:pPr>
        <w:pStyle w:val="CommentText"/>
      </w:pPr>
      <w:r>
        <w:rPr>
          <w:rStyle w:val="CommentReference"/>
        </w:rPr>
        <w:annotationRef/>
      </w:r>
      <w:r>
        <w:t xml:space="preserve">Block header? Might cause a confusion when teaching </w:t>
      </w:r>
      <w:proofErr w:type="spellStart"/>
      <w:r>
        <w:t>merkle</w:t>
      </w:r>
      <w:proofErr w:type="spellEnd"/>
      <w:r>
        <w:t xml:space="preserve"> trees.</w:t>
      </w:r>
    </w:p>
  </w:comment>
  <w:comment w:id="10" w:author="Shlomi Zeltsinger" w:date="2017-04-25T06:18:00Z" w:initials="SZ">
    <w:p w14:paraId="20766527" w14:textId="535F3AB3" w:rsidR="005E48F1" w:rsidRDefault="005E48F1" w:rsidP="005E48F1">
      <w:pPr>
        <w:pStyle w:val="CommentText"/>
      </w:pPr>
      <w:r>
        <w:rPr>
          <w:rStyle w:val="CommentReference"/>
        </w:rPr>
        <w:annotationRef/>
      </w:r>
      <w:r>
        <w:t>Maybe better refer to the input/output space?</w:t>
      </w:r>
    </w:p>
  </w:comment>
  <w:comment w:id="11" w:author="Shlomi Zeltsinger" w:date="2017-04-25T06:20:00Z" w:initials="SZ">
    <w:p w14:paraId="177928A1" w14:textId="77777777" w:rsidR="005E48F1" w:rsidRDefault="005E48F1">
      <w:pPr>
        <w:pStyle w:val="CommentText"/>
      </w:pPr>
      <w:r>
        <w:rPr>
          <w:rStyle w:val="CommentReference"/>
        </w:rPr>
        <w:annotationRef/>
      </w:r>
      <w:r>
        <w:t>Is the hashing part of the DSA?</w:t>
      </w:r>
    </w:p>
    <w:p w14:paraId="075BD9B2" w14:textId="6BA26267" w:rsidR="007C4367" w:rsidRDefault="007C4367" w:rsidP="007C4367">
      <w:pPr>
        <w:pStyle w:val="CommentText"/>
        <w:ind w:firstLine="0"/>
      </w:pPr>
      <w:r>
        <w:t>You can sign un hashed data. Perhaps better remove the hash references in the answers.</w:t>
      </w:r>
    </w:p>
  </w:comment>
  <w:comment w:id="13" w:author="Shlomi Zeltsinger" w:date="2017-04-25T06:23:00Z" w:initials="SZ">
    <w:p w14:paraId="0FFD4965" w14:textId="7F8EC6AC" w:rsidR="00D979B9" w:rsidRDefault="00D979B9" w:rsidP="00D979B9">
      <w:pPr>
        <w:pStyle w:val="CommentText"/>
      </w:pPr>
      <w:r>
        <w:rPr>
          <w:rStyle w:val="CommentReference"/>
        </w:rPr>
        <w:annotationRef/>
      </w:r>
      <w:r>
        <w:t xml:space="preserve">Either change to list of transactions or </w:t>
      </w:r>
      <w:proofErr w:type="spellStart"/>
      <w:r>
        <w:t>merkle</w:t>
      </w:r>
      <w:proofErr w:type="spellEnd"/>
      <w:r>
        <w:t xml:space="preserve"> tree</w:t>
      </w:r>
    </w:p>
  </w:comment>
  <w:comment w:id="14" w:author="Shlomi Zeltsinger" w:date="2017-04-25T06:25:00Z" w:initials="SZ">
    <w:p w14:paraId="3FB50A16" w14:textId="70C1C1AE" w:rsidR="00D979B9" w:rsidRDefault="00D979B9" w:rsidP="00D979B9">
      <w:pPr>
        <w:pStyle w:val="CommentText"/>
        <w:ind w:firstLine="0"/>
      </w:pPr>
      <w:r>
        <w:rPr>
          <w:rStyle w:val="CommentReference"/>
        </w:rPr>
        <w:annotationRef/>
      </w:r>
      <w:r>
        <w:t>We should remove the fact that smart contacts need to be called manually, they aren’t automated.</w:t>
      </w:r>
    </w:p>
  </w:comment>
  <w:comment w:id="15" w:author="Shlomi Zeltsinger" w:date="2017-04-25T06:27:00Z" w:initials="SZ">
    <w:p w14:paraId="63AFDE95" w14:textId="77777777" w:rsidR="00D979B9" w:rsidRDefault="00D979B9">
      <w:pPr>
        <w:pStyle w:val="CommentText"/>
      </w:pPr>
      <w:r>
        <w:rPr>
          <w:rStyle w:val="CommentReference"/>
        </w:rPr>
        <w:annotationRef/>
      </w:r>
      <w:r>
        <w:t>Solidity isn’t the only one. Maybe rephrase.</w:t>
      </w:r>
    </w:p>
    <w:p w14:paraId="54302B0E" w14:textId="50EE5E98" w:rsidR="00D979B9" w:rsidRDefault="00D979B9" w:rsidP="00D979B9">
      <w:pPr>
        <w:pStyle w:val="CommentText"/>
        <w:ind w:firstLine="0"/>
      </w:pPr>
    </w:p>
  </w:comment>
  <w:comment w:id="16" w:author="Shlomi Zeltsinger" w:date="2017-04-25T06:28:00Z" w:initials="SZ">
    <w:p w14:paraId="29BB14E5" w14:textId="71713721" w:rsidR="00D979B9" w:rsidRDefault="00D979B9">
      <w:pPr>
        <w:pStyle w:val="CommentText"/>
      </w:pPr>
      <w:r>
        <w:rPr>
          <w:rStyle w:val="CommentReference"/>
        </w:rPr>
        <w:annotationRef/>
      </w:r>
      <w:r>
        <w:t>Too subjective</w:t>
      </w:r>
    </w:p>
  </w:comment>
  <w:comment w:id="17" w:author="Shlomi Zeltsinger" w:date="2017-04-25T06:28:00Z" w:initials="SZ">
    <w:p w14:paraId="6CFAF383" w14:textId="1F5CD6B7" w:rsidR="00D979B9" w:rsidRDefault="00D979B9" w:rsidP="00D979B9">
      <w:pPr>
        <w:pStyle w:val="CommentText"/>
        <w:ind w:firstLine="0"/>
      </w:pPr>
      <w:r>
        <w:rPr>
          <w:rStyle w:val="CommentReference"/>
        </w:rPr>
        <w:annotationRef/>
      </w:r>
    </w:p>
  </w:comment>
  <w:comment w:id="18" w:author="Shlomi Zeltsinger" w:date="2017-04-25T06:40:00Z" w:initials="SZ">
    <w:p w14:paraId="32DE698F" w14:textId="196B6E7E" w:rsidR="00270FF7" w:rsidRDefault="00270FF7">
      <w:pPr>
        <w:pStyle w:val="CommentText"/>
      </w:pPr>
      <w:r>
        <w:rPr>
          <w:rStyle w:val="CommentReference"/>
        </w:rPr>
        <w:annotationRef/>
      </w:r>
      <w:r w:rsidR="00D21C4F">
        <w:t>Too political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1EE961E" w15:done="0"/>
  <w15:commentEx w15:paraId="20766527" w15:done="0"/>
  <w15:commentEx w15:paraId="075BD9B2" w15:done="0"/>
  <w15:commentEx w15:paraId="0FFD4965" w15:done="0"/>
  <w15:commentEx w15:paraId="3FB50A16" w15:done="0"/>
  <w15:commentEx w15:paraId="54302B0E" w15:done="0"/>
  <w15:commentEx w15:paraId="29BB14E5" w15:done="0"/>
  <w15:commentEx w15:paraId="6CFAF383" w15:done="0"/>
  <w15:commentEx w15:paraId="32DE698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E5484"/>
    <w:multiLevelType w:val="hybridMultilevel"/>
    <w:tmpl w:val="849E46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A1EBB"/>
    <w:multiLevelType w:val="hybridMultilevel"/>
    <w:tmpl w:val="2746FB26"/>
    <w:lvl w:ilvl="0" w:tplc="F264ACB4">
      <w:start w:val="1"/>
      <w:numFmt w:val="decimal"/>
      <w:lvlText w:val="%1."/>
      <w:lvlJc w:val="left"/>
      <w:pPr>
        <w:ind w:left="824" w:hanging="5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hlomi Zeltsinger">
    <w15:presenceInfo w15:providerId="Windows Live" w15:userId="9cb1891226b51d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F11"/>
    <w:rsid w:val="00022D10"/>
    <w:rsid w:val="00073D48"/>
    <w:rsid w:val="000E209E"/>
    <w:rsid w:val="00151EC0"/>
    <w:rsid w:val="0024444F"/>
    <w:rsid w:val="00270FF7"/>
    <w:rsid w:val="002B5F2C"/>
    <w:rsid w:val="00346B40"/>
    <w:rsid w:val="003665B9"/>
    <w:rsid w:val="003A60D0"/>
    <w:rsid w:val="003D0A05"/>
    <w:rsid w:val="003F698F"/>
    <w:rsid w:val="00437EFF"/>
    <w:rsid w:val="00476D84"/>
    <w:rsid w:val="004B7FBB"/>
    <w:rsid w:val="004C2EBD"/>
    <w:rsid w:val="0053614F"/>
    <w:rsid w:val="00567D06"/>
    <w:rsid w:val="005E48F1"/>
    <w:rsid w:val="00630C33"/>
    <w:rsid w:val="00640372"/>
    <w:rsid w:val="006A32B5"/>
    <w:rsid w:val="006B149C"/>
    <w:rsid w:val="00745E07"/>
    <w:rsid w:val="007C4367"/>
    <w:rsid w:val="007E65AA"/>
    <w:rsid w:val="007F3CF9"/>
    <w:rsid w:val="008D3611"/>
    <w:rsid w:val="009108B4"/>
    <w:rsid w:val="0091375A"/>
    <w:rsid w:val="009158A0"/>
    <w:rsid w:val="00934D47"/>
    <w:rsid w:val="00937F0B"/>
    <w:rsid w:val="009405BA"/>
    <w:rsid w:val="009A36D1"/>
    <w:rsid w:val="009E34FE"/>
    <w:rsid w:val="00A27D73"/>
    <w:rsid w:val="00A81304"/>
    <w:rsid w:val="00A97D1E"/>
    <w:rsid w:val="00AA4991"/>
    <w:rsid w:val="00AB4D25"/>
    <w:rsid w:val="00AC3E2A"/>
    <w:rsid w:val="00AF1701"/>
    <w:rsid w:val="00B107E5"/>
    <w:rsid w:val="00B55279"/>
    <w:rsid w:val="00BD4837"/>
    <w:rsid w:val="00BE7FC1"/>
    <w:rsid w:val="00C563A4"/>
    <w:rsid w:val="00C616FE"/>
    <w:rsid w:val="00D1135B"/>
    <w:rsid w:val="00D21C4F"/>
    <w:rsid w:val="00D309B7"/>
    <w:rsid w:val="00D52E26"/>
    <w:rsid w:val="00D53238"/>
    <w:rsid w:val="00D617DD"/>
    <w:rsid w:val="00D979B9"/>
    <w:rsid w:val="00DD2F11"/>
    <w:rsid w:val="00E612F8"/>
    <w:rsid w:val="00ED7A9F"/>
    <w:rsid w:val="00FE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8CF76"/>
  <w14:defaultImageDpi w14:val="300"/>
  <w15:docId w15:val="{82B08950-3969-4519-A997-B4CEF46C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EC0"/>
    <w:pPr>
      <w:spacing w:after="200"/>
      <w:ind w:firstLine="284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0372"/>
    <w:pPr>
      <w:keepNext/>
      <w:keepLines/>
      <w:spacing w:after="320"/>
      <w:ind w:firstLine="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FBB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0372"/>
    <w:pPr>
      <w:keepNext/>
      <w:keepLines/>
      <w:spacing w:after="320"/>
      <w:ind w:firstLine="0"/>
      <w:jc w:val="center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372"/>
    <w:pPr>
      <w:keepNext/>
      <w:keepLines/>
      <w:spacing w:before="200" w:after="0"/>
      <w:jc w:val="left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372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FBB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0372"/>
    <w:rPr>
      <w:rFonts w:ascii="Times New Roman" w:eastAsiaTheme="majorEastAsia" w:hAnsi="Times New Roman" w:cstheme="majorBidi"/>
      <w:b/>
      <w:bCs/>
      <w:color w:val="000000" w:themeColor="text1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40372"/>
    <w:rPr>
      <w:rFonts w:ascii="Times New Roman" w:eastAsiaTheme="majorEastAsia" w:hAnsi="Times New Roman" w:cstheme="majorBidi"/>
      <w:bCs/>
      <w:iCs/>
    </w:rPr>
  </w:style>
  <w:style w:type="paragraph" w:styleId="ListParagraph">
    <w:name w:val="List Paragraph"/>
    <w:basedOn w:val="Normal"/>
    <w:uiPriority w:val="34"/>
    <w:qFormat/>
    <w:rsid w:val="00DD2F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2E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2E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2EB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E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EBD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EB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E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Natarajan</dc:creator>
  <cp:keywords/>
  <dc:description/>
  <cp:lastModifiedBy>Shlomi Zeltsinger</cp:lastModifiedBy>
  <cp:revision>45</cp:revision>
  <dcterms:created xsi:type="dcterms:W3CDTF">2016-08-14T12:52:00Z</dcterms:created>
  <dcterms:modified xsi:type="dcterms:W3CDTF">2017-04-25T03:41:00Z</dcterms:modified>
</cp:coreProperties>
</file>