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B34B7" w14:textId="25F314E1" w:rsidR="00803046" w:rsidRDefault="00803046" w:rsidP="00DD2F11">
      <w:r>
        <w:t>Intensive I – Multiple Choice Questions - 30</w:t>
      </w:r>
    </w:p>
    <w:p w14:paraId="65C3B605" w14:textId="517431DA" w:rsidR="00FE6457" w:rsidRDefault="00D11B83" w:rsidP="00DD2F11">
      <w:pPr>
        <w:pStyle w:val="ListParagraph"/>
        <w:numPr>
          <w:ilvl w:val="0"/>
          <w:numId w:val="1"/>
        </w:numPr>
      </w:pPr>
      <w:r>
        <w:t xml:space="preserve">What is needed to get up and running with </w:t>
      </w:r>
      <w:commentRangeStart w:id="0"/>
      <w:r>
        <w:t>Bitcoin</w:t>
      </w:r>
      <w:commentRangeEnd w:id="0"/>
      <w:r w:rsidR="008B0ED6">
        <w:rPr>
          <w:rStyle w:val="CommentReference"/>
        </w:rPr>
        <w:commentReference w:id="0"/>
      </w:r>
      <w:r>
        <w:t>?</w:t>
      </w:r>
    </w:p>
    <w:p w14:paraId="202AD1BC" w14:textId="0624C74F" w:rsidR="00DD2F11" w:rsidRDefault="00D11B83" w:rsidP="00DD2F11">
      <w:pPr>
        <w:pStyle w:val="ListParagraph"/>
        <w:numPr>
          <w:ilvl w:val="1"/>
          <w:numId w:val="1"/>
        </w:numPr>
      </w:pPr>
      <w:r>
        <w:t>The standard Bitcoin client.</w:t>
      </w:r>
    </w:p>
    <w:p w14:paraId="25BCCCB3" w14:textId="0BA960FD" w:rsidR="00DD2F11" w:rsidRDefault="00D11B83" w:rsidP="00DD2F11">
      <w:pPr>
        <w:pStyle w:val="ListParagraph"/>
        <w:numPr>
          <w:ilvl w:val="1"/>
          <w:numId w:val="1"/>
        </w:numPr>
      </w:pPr>
      <w:r>
        <w:t>Mining Software</w:t>
      </w:r>
    </w:p>
    <w:p w14:paraId="5705B9BB" w14:textId="5D2DC531" w:rsidR="00DD2F11" w:rsidRDefault="00D11B83" w:rsidP="00DD2F11">
      <w:pPr>
        <w:pStyle w:val="ListParagraph"/>
        <w:numPr>
          <w:ilvl w:val="1"/>
          <w:numId w:val="1"/>
        </w:numPr>
      </w:pPr>
      <w:r>
        <w:t>A wallet</w:t>
      </w:r>
    </w:p>
    <w:p w14:paraId="11B31872" w14:textId="5F587CCB" w:rsidR="00DD2F11" w:rsidRDefault="00D11B83" w:rsidP="00DD2F11">
      <w:pPr>
        <w:pStyle w:val="ListParagraph"/>
        <w:numPr>
          <w:ilvl w:val="1"/>
          <w:numId w:val="1"/>
        </w:numPr>
      </w:pPr>
      <w:r>
        <w:t>All of the above</w:t>
      </w:r>
    </w:p>
    <w:p w14:paraId="1EBD9B44" w14:textId="77777777" w:rsidR="00DD2F11" w:rsidRDefault="00DD2F11" w:rsidP="00DD2F11">
      <w:pPr>
        <w:pStyle w:val="ListParagraph"/>
        <w:ind w:left="1364" w:firstLine="0"/>
      </w:pPr>
    </w:p>
    <w:p w14:paraId="6AFA4EFA" w14:textId="014803F5" w:rsidR="00DD2F11" w:rsidRDefault="00252852" w:rsidP="00DD2F11">
      <w:pPr>
        <w:pStyle w:val="ListParagraph"/>
        <w:numPr>
          <w:ilvl w:val="0"/>
          <w:numId w:val="1"/>
        </w:numPr>
      </w:pPr>
      <w:r>
        <w:t>What is the fastest and most effective way of mining Bitcoins?</w:t>
      </w:r>
    </w:p>
    <w:p w14:paraId="1FB4AD68" w14:textId="37DE3C65" w:rsidR="00DD2F11" w:rsidRDefault="00252852" w:rsidP="00DD2F11">
      <w:pPr>
        <w:pStyle w:val="ListParagraph"/>
        <w:numPr>
          <w:ilvl w:val="1"/>
          <w:numId w:val="1"/>
        </w:numPr>
      </w:pPr>
      <w:r>
        <w:t>CPU Mining</w:t>
      </w:r>
    </w:p>
    <w:p w14:paraId="4797A0A3" w14:textId="46311126" w:rsidR="00252852" w:rsidRDefault="00252852" w:rsidP="00DD2F11">
      <w:pPr>
        <w:pStyle w:val="ListParagraph"/>
        <w:numPr>
          <w:ilvl w:val="1"/>
          <w:numId w:val="1"/>
        </w:numPr>
      </w:pPr>
      <w:r>
        <w:t>ASIC Mining</w:t>
      </w:r>
    </w:p>
    <w:p w14:paraId="716D2780" w14:textId="4FE1768D" w:rsidR="00DD2F11" w:rsidRDefault="00252852" w:rsidP="00DD2F11">
      <w:pPr>
        <w:pStyle w:val="ListParagraph"/>
        <w:numPr>
          <w:ilvl w:val="1"/>
          <w:numId w:val="1"/>
        </w:numPr>
      </w:pPr>
      <w:r>
        <w:t>GPU Mining</w:t>
      </w:r>
    </w:p>
    <w:p w14:paraId="774E210A" w14:textId="46D35392" w:rsidR="00DD2F11" w:rsidRDefault="00252852" w:rsidP="00FA296E">
      <w:pPr>
        <w:pStyle w:val="ListParagraph"/>
        <w:numPr>
          <w:ilvl w:val="1"/>
          <w:numId w:val="1"/>
        </w:numPr>
      </w:pPr>
      <w:r>
        <w:t>Cloud based mining</w:t>
      </w:r>
    </w:p>
    <w:p w14:paraId="0B566516" w14:textId="77777777" w:rsidR="00AC3E2A" w:rsidRDefault="00AC3E2A" w:rsidP="00AC3E2A">
      <w:pPr>
        <w:pStyle w:val="ListParagraph"/>
        <w:ind w:left="1364" w:firstLine="0"/>
      </w:pPr>
    </w:p>
    <w:p w14:paraId="0C70B890" w14:textId="325FE5AD" w:rsidR="00AC3E2A" w:rsidRDefault="00FA296E" w:rsidP="00AC3E2A">
      <w:pPr>
        <w:pStyle w:val="ListParagraph"/>
        <w:numPr>
          <w:ilvl w:val="0"/>
          <w:numId w:val="1"/>
        </w:numPr>
      </w:pPr>
      <w:r>
        <w:t>Which of the following statements is false about Bitcoin proof of work?</w:t>
      </w:r>
    </w:p>
    <w:p w14:paraId="5B652F4C" w14:textId="09BC5ECF" w:rsidR="00AC3E2A" w:rsidRDefault="00FA296E" w:rsidP="00AC3E2A">
      <w:pPr>
        <w:pStyle w:val="ListParagraph"/>
        <w:numPr>
          <w:ilvl w:val="1"/>
          <w:numId w:val="1"/>
        </w:numPr>
      </w:pPr>
      <w:r>
        <w:t xml:space="preserve">The idea is to solve a </w:t>
      </w:r>
      <w:proofErr w:type="spellStart"/>
      <w:r>
        <w:t>Crytographic</w:t>
      </w:r>
      <w:proofErr w:type="spellEnd"/>
      <w:r>
        <w:t xml:space="preserve"> puzzle, keep guessing until the required target is reached</w:t>
      </w:r>
    </w:p>
    <w:p w14:paraId="53D45F49" w14:textId="29603A87" w:rsidR="00AC3E2A" w:rsidRDefault="00FA296E" w:rsidP="00AC3E2A">
      <w:pPr>
        <w:pStyle w:val="ListParagraph"/>
        <w:numPr>
          <w:ilvl w:val="1"/>
          <w:numId w:val="1"/>
        </w:numPr>
      </w:pPr>
      <w:r>
        <w:t>The problem is very hard to solve and requires that the miner spend money in the way of electricity</w:t>
      </w:r>
    </w:p>
    <w:p w14:paraId="155843D8" w14:textId="2C3B3C78" w:rsidR="00AC3E2A" w:rsidRDefault="00B12C76" w:rsidP="00AC3E2A">
      <w:pPr>
        <w:pStyle w:val="ListParagraph"/>
        <w:numPr>
          <w:ilvl w:val="1"/>
          <w:numId w:val="1"/>
        </w:numPr>
      </w:pPr>
      <w:r>
        <w:t>The block once solved is very hard to verify as well keeping the integrity of the system by this.</w:t>
      </w:r>
    </w:p>
    <w:p w14:paraId="762F8484" w14:textId="3DF46817" w:rsidR="00AC3E2A" w:rsidRDefault="00B12C76" w:rsidP="00AC3E2A">
      <w:pPr>
        <w:pStyle w:val="ListParagraph"/>
        <w:numPr>
          <w:ilvl w:val="1"/>
          <w:numId w:val="1"/>
        </w:numPr>
      </w:pPr>
      <w:r>
        <w:t>The proof of work algorithm is fundamental to ensuring people stay honest and do not cheat, given that parties are anonymous and unknown.</w:t>
      </w:r>
    </w:p>
    <w:p w14:paraId="1422C1E7" w14:textId="77777777" w:rsidR="00D53238" w:rsidRDefault="00D53238" w:rsidP="00D53238">
      <w:pPr>
        <w:pStyle w:val="ListParagraph"/>
        <w:ind w:left="1364" w:firstLine="0"/>
      </w:pPr>
    </w:p>
    <w:p w14:paraId="53369432" w14:textId="3BC41A2E" w:rsidR="00D53238" w:rsidRDefault="001006DB" w:rsidP="00D53238">
      <w:pPr>
        <w:pStyle w:val="ListParagraph"/>
        <w:numPr>
          <w:ilvl w:val="0"/>
          <w:numId w:val="1"/>
        </w:numPr>
      </w:pPr>
      <w:r>
        <w:t>What is one of the biggest limitations of the Bitcoin network</w:t>
      </w:r>
      <w:r w:rsidR="008F6A4E">
        <w:t xml:space="preserve"> and mining</w:t>
      </w:r>
      <w:r>
        <w:t>?</w:t>
      </w:r>
    </w:p>
    <w:p w14:paraId="6FE0176E" w14:textId="7AC5EEF4" w:rsidR="00D53238" w:rsidRDefault="008F6A4E" w:rsidP="00D53238">
      <w:pPr>
        <w:pStyle w:val="ListParagraph"/>
        <w:numPr>
          <w:ilvl w:val="1"/>
          <w:numId w:val="1"/>
        </w:numPr>
      </w:pPr>
      <w:r>
        <w:t>The use of electricity</w:t>
      </w:r>
    </w:p>
    <w:p w14:paraId="02EFCBEE" w14:textId="6E115C2C" w:rsidR="00D53238" w:rsidRDefault="008F6A4E" w:rsidP="00D53238">
      <w:pPr>
        <w:pStyle w:val="ListParagraph"/>
        <w:numPr>
          <w:ilvl w:val="1"/>
          <w:numId w:val="1"/>
        </w:numPr>
      </w:pPr>
      <w:r>
        <w:t>The storage space required to store the blocks</w:t>
      </w:r>
    </w:p>
    <w:p w14:paraId="446F0B67" w14:textId="366A03FC" w:rsidR="00D53238" w:rsidRDefault="008F6A4E" w:rsidP="00D53238">
      <w:pPr>
        <w:pStyle w:val="ListParagraph"/>
        <w:numPr>
          <w:ilvl w:val="1"/>
          <w:numId w:val="1"/>
        </w:numPr>
      </w:pPr>
      <w:r>
        <w:t>Transaction processing time</w:t>
      </w:r>
    </w:p>
    <w:p w14:paraId="7315531F" w14:textId="6D2D1CD7" w:rsidR="00D53238" w:rsidRDefault="008F6A4E" w:rsidP="00D53238">
      <w:pPr>
        <w:pStyle w:val="ListParagraph"/>
        <w:numPr>
          <w:ilvl w:val="1"/>
          <w:numId w:val="1"/>
        </w:numPr>
      </w:pPr>
      <w:r>
        <w:t>The Block reward of Bitcoins not being high enough</w:t>
      </w:r>
    </w:p>
    <w:p w14:paraId="0B646B92" w14:textId="77777777" w:rsidR="003665B9" w:rsidRDefault="003665B9" w:rsidP="003665B9">
      <w:pPr>
        <w:pStyle w:val="ListParagraph"/>
        <w:ind w:left="1364" w:firstLine="0"/>
      </w:pPr>
    </w:p>
    <w:p w14:paraId="267F8234" w14:textId="77777777" w:rsidR="003665B9" w:rsidRDefault="003665B9" w:rsidP="003665B9">
      <w:pPr>
        <w:pStyle w:val="ListParagraph"/>
        <w:ind w:left="1364" w:firstLine="0"/>
      </w:pPr>
    </w:p>
    <w:p w14:paraId="04B2C748" w14:textId="3DB8DE70" w:rsidR="003665B9" w:rsidRDefault="00ED7D32" w:rsidP="003665B9">
      <w:pPr>
        <w:pStyle w:val="ListParagraph"/>
        <w:numPr>
          <w:ilvl w:val="0"/>
          <w:numId w:val="1"/>
        </w:numPr>
      </w:pPr>
      <w:r>
        <w:t xml:space="preserve">What are some alternative Consensus mechanisms to Proof of Work that consume less </w:t>
      </w:r>
      <w:proofErr w:type="gramStart"/>
      <w:r>
        <w:t>electricity</w:t>
      </w:r>
      <w:proofErr w:type="gramEnd"/>
    </w:p>
    <w:p w14:paraId="5993C615" w14:textId="08F1B5B6" w:rsidR="003665B9" w:rsidRDefault="00ED7D32" w:rsidP="003665B9">
      <w:pPr>
        <w:pStyle w:val="ListParagraph"/>
        <w:numPr>
          <w:ilvl w:val="1"/>
          <w:numId w:val="1"/>
        </w:numPr>
      </w:pPr>
      <w:r>
        <w:t>Proof of Stake</w:t>
      </w:r>
    </w:p>
    <w:p w14:paraId="152304EC" w14:textId="6C79FA35" w:rsidR="003665B9" w:rsidRDefault="00ED7D32" w:rsidP="003665B9">
      <w:pPr>
        <w:pStyle w:val="ListParagraph"/>
        <w:numPr>
          <w:ilvl w:val="1"/>
          <w:numId w:val="1"/>
        </w:numPr>
      </w:pPr>
      <w:r>
        <w:t>Proof of Authority</w:t>
      </w:r>
    </w:p>
    <w:p w14:paraId="7B809DC9" w14:textId="783A356B" w:rsidR="003665B9" w:rsidRDefault="00ED7D32" w:rsidP="003665B9">
      <w:pPr>
        <w:pStyle w:val="ListParagraph"/>
        <w:numPr>
          <w:ilvl w:val="1"/>
          <w:numId w:val="1"/>
        </w:numPr>
      </w:pPr>
      <w:r>
        <w:t>A hybrid Proof of stake and proof of work model</w:t>
      </w:r>
    </w:p>
    <w:p w14:paraId="10320FE0" w14:textId="2AB8AFD4" w:rsidR="003665B9" w:rsidRDefault="00ED7D32" w:rsidP="003665B9">
      <w:pPr>
        <w:pStyle w:val="ListParagraph"/>
        <w:numPr>
          <w:ilvl w:val="1"/>
          <w:numId w:val="1"/>
        </w:numPr>
      </w:pPr>
      <w:r>
        <w:t>All of the above</w:t>
      </w:r>
    </w:p>
    <w:p w14:paraId="1DDBEBCD" w14:textId="77777777" w:rsidR="00D617DD" w:rsidRDefault="00D617DD" w:rsidP="00D617DD">
      <w:pPr>
        <w:pStyle w:val="ListParagraph"/>
        <w:ind w:left="1364" w:firstLine="0"/>
      </w:pPr>
    </w:p>
    <w:p w14:paraId="1F28620D" w14:textId="46C56604" w:rsidR="00D617DD" w:rsidRDefault="000B76D5" w:rsidP="00D617DD">
      <w:pPr>
        <w:pStyle w:val="ListParagraph"/>
        <w:numPr>
          <w:ilvl w:val="0"/>
          <w:numId w:val="1"/>
        </w:numPr>
      </w:pPr>
      <w:r>
        <w:t>Which of the following describes a major issue with mining power currently?</w:t>
      </w:r>
    </w:p>
    <w:p w14:paraId="6B463E66" w14:textId="0449CF17" w:rsidR="00D617DD" w:rsidRDefault="000B76D5" w:rsidP="00D617DD">
      <w:pPr>
        <w:pStyle w:val="ListParagraph"/>
        <w:numPr>
          <w:ilvl w:val="1"/>
          <w:numId w:val="1"/>
        </w:numPr>
      </w:pPr>
      <w:r>
        <w:t xml:space="preserve">Mining power seems to be clustered in a few countries in large pools with true distribution not being achieved. </w:t>
      </w:r>
    </w:p>
    <w:p w14:paraId="5C9E0F44" w14:textId="0C6E2F69" w:rsidR="00022D10" w:rsidRDefault="000B76D5" w:rsidP="00022D10">
      <w:pPr>
        <w:pStyle w:val="ListParagraph"/>
        <w:numPr>
          <w:ilvl w:val="1"/>
          <w:numId w:val="1"/>
        </w:numPr>
      </w:pPr>
      <w:r>
        <w:t>Mining power is spread evenly across the world which makes it hard to trace the origin and keep accountability.</w:t>
      </w:r>
    </w:p>
    <w:p w14:paraId="4F1509D3" w14:textId="58EC8226" w:rsidR="00022D10" w:rsidRDefault="000B76D5" w:rsidP="00022D10">
      <w:pPr>
        <w:pStyle w:val="ListParagraph"/>
        <w:numPr>
          <w:ilvl w:val="1"/>
          <w:numId w:val="1"/>
        </w:numPr>
      </w:pPr>
      <w:r>
        <w:t>Mining is under the control of hobbyists who may drop out of the mining of the network which will lead to problems.</w:t>
      </w:r>
    </w:p>
    <w:p w14:paraId="79199B25" w14:textId="115E0DE7" w:rsidR="00022D10" w:rsidRDefault="000B76D5" w:rsidP="00022D10">
      <w:pPr>
        <w:pStyle w:val="ListParagraph"/>
        <w:numPr>
          <w:ilvl w:val="1"/>
          <w:numId w:val="1"/>
        </w:numPr>
      </w:pPr>
      <w:r>
        <w:t>Mining is based on the use of ordinary PC's which consume huge amounts of electricity and generate huge amounts of heat.</w:t>
      </w:r>
    </w:p>
    <w:p w14:paraId="6FB88CF3" w14:textId="77777777" w:rsidR="00022D10" w:rsidRDefault="00022D10" w:rsidP="00022D10">
      <w:pPr>
        <w:pStyle w:val="ListParagraph"/>
        <w:ind w:left="1364" w:firstLine="0"/>
      </w:pPr>
    </w:p>
    <w:p w14:paraId="64D7EF0A" w14:textId="3235D226" w:rsidR="003F698F" w:rsidRDefault="00493083" w:rsidP="003F698F">
      <w:pPr>
        <w:pStyle w:val="ListParagraph"/>
        <w:numPr>
          <w:ilvl w:val="0"/>
          <w:numId w:val="1"/>
        </w:numPr>
      </w:pPr>
      <w:r>
        <w:t xml:space="preserve">What is the aim of the Lightning network in the Bitcoin </w:t>
      </w:r>
      <w:proofErr w:type="gramStart"/>
      <w:r>
        <w:t>world</w:t>
      </w:r>
      <w:proofErr w:type="gramEnd"/>
    </w:p>
    <w:p w14:paraId="6CF010E0" w14:textId="32B5BB84" w:rsidR="00493083" w:rsidRDefault="00493083" w:rsidP="003F698F">
      <w:pPr>
        <w:pStyle w:val="ListParagraph"/>
        <w:numPr>
          <w:ilvl w:val="1"/>
          <w:numId w:val="1"/>
        </w:numPr>
      </w:pPr>
      <w:r>
        <w:lastRenderedPageBreak/>
        <w:t>To earn fees for the developers of the network</w:t>
      </w:r>
      <w:r w:rsidR="00916224">
        <w:t xml:space="preserve"> </w:t>
      </w:r>
      <w:proofErr w:type="spellStart"/>
      <w:r w:rsidR="00916224">
        <w:t>thorugh</w:t>
      </w:r>
      <w:proofErr w:type="spellEnd"/>
      <w:r w:rsidR="00916224">
        <w:t xml:space="preserve"> the increased number of transactions.</w:t>
      </w:r>
    </w:p>
    <w:p w14:paraId="4AFA42BA" w14:textId="140751E0" w:rsidR="003F698F" w:rsidRDefault="00493083" w:rsidP="003F698F">
      <w:pPr>
        <w:pStyle w:val="ListParagraph"/>
        <w:numPr>
          <w:ilvl w:val="1"/>
          <w:numId w:val="1"/>
        </w:numPr>
      </w:pPr>
      <w:r>
        <w:t>To make transactions faster and increase throughput by using payment channels</w:t>
      </w:r>
    </w:p>
    <w:p w14:paraId="7DDEA937" w14:textId="79A28AA5" w:rsidR="003F698F" w:rsidRDefault="00493083" w:rsidP="003F698F">
      <w:pPr>
        <w:pStyle w:val="ListParagraph"/>
        <w:numPr>
          <w:ilvl w:val="1"/>
          <w:numId w:val="1"/>
        </w:numPr>
      </w:pPr>
      <w:r>
        <w:t>To increase the number of transactions per block by increasing the block size</w:t>
      </w:r>
    </w:p>
    <w:p w14:paraId="6BADD326" w14:textId="69C49BBA" w:rsidR="00493083" w:rsidRDefault="00916224" w:rsidP="003F698F">
      <w:pPr>
        <w:pStyle w:val="ListParagraph"/>
        <w:numPr>
          <w:ilvl w:val="1"/>
          <w:numId w:val="1"/>
        </w:numPr>
      </w:pPr>
      <w:r>
        <w:t xml:space="preserve">To make transactions off chain so that the main </w:t>
      </w:r>
      <w:proofErr w:type="spellStart"/>
      <w:r>
        <w:t>blockchain</w:t>
      </w:r>
      <w:proofErr w:type="spellEnd"/>
      <w:r>
        <w:t xml:space="preserve"> does not have full transparency of the transactions and anonymity is maintained.</w:t>
      </w:r>
    </w:p>
    <w:p w14:paraId="63E48F8B" w14:textId="77777777" w:rsidR="003F698F" w:rsidRDefault="003F698F" w:rsidP="003F698F">
      <w:pPr>
        <w:pStyle w:val="ListParagraph"/>
        <w:ind w:left="1364" w:firstLine="0"/>
      </w:pPr>
    </w:p>
    <w:p w14:paraId="33486BC1" w14:textId="708ADA48" w:rsidR="003F698F" w:rsidRDefault="00140CEF" w:rsidP="003F698F">
      <w:pPr>
        <w:pStyle w:val="ListParagraph"/>
        <w:numPr>
          <w:ilvl w:val="0"/>
          <w:numId w:val="1"/>
        </w:numPr>
      </w:pPr>
      <w:r>
        <w:t>Which is the below is not true about Bitcoin Script?</w:t>
      </w:r>
    </w:p>
    <w:p w14:paraId="7C5AA03A" w14:textId="6D3AE111" w:rsidR="003F698F" w:rsidRDefault="00140CEF" w:rsidP="003F698F">
      <w:pPr>
        <w:pStyle w:val="ListParagraph"/>
        <w:numPr>
          <w:ilvl w:val="1"/>
          <w:numId w:val="1"/>
        </w:numPr>
      </w:pPr>
      <w:r>
        <w:t>Bitcoin Script is the language used for transaction processing.</w:t>
      </w:r>
    </w:p>
    <w:p w14:paraId="3BC1DE76" w14:textId="581D68C7" w:rsidR="003F698F" w:rsidRDefault="00140CEF" w:rsidP="003F698F">
      <w:pPr>
        <w:pStyle w:val="ListParagraph"/>
        <w:numPr>
          <w:ilvl w:val="1"/>
          <w:numId w:val="1"/>
        </w:numPr>
      </w:pPr>
      <w:r>
        <w:t>A virtual processor interprets the scripts and performs actions</w:t>
      </w:r>
    </w:p>
    <w:p w14:paraId="31CFD633" w14:textId="7B98FDB9" w:rsidR="003F698F" w:rsidRDefault="00572D14" w:rsidP="003F698F">
      <w:pPr>
        <w:pStyle w:val="ListParagraph"/>
        <w:numPr>
          <w:ilvl w:val="1"/>
          <w:numId w:val="1"/>
        </w:numPr>
      </w:pPr>
      <w:r>
        <w:t>All bitcoin transactions have script embedded in the input and output</w:t>
      </w:r>
    </w:p>
    <w:p w14:paraId="2A283777" w14:textId="374A9513" w:rsidR="003F698F" w:rsidRDefault="00140CEF" w:rsidP="003F698F">
      <w:pPr>
        <w:pStyle w:val="ListParagraph"/>
        <w:numPr>
          <w:ilvl w:val="1"/>
          <w:numId w:val="1"/>
        </w:numPr>
      </w:pPr>
      <w:r>
        <w:t>Script does not always terminate</w:t>
      </w:r>
      <w:r w:rsidR="00572D14">
        <w:t xml:space="preserve"> and has loops.</w:t>
      </w:r>
    </w:p>
    <w:p w14:paraId="5851D2D1" w14:textId="77777777" w:rsidR="003F698F" w:rsidRDefault="003F698F" w:rsidP="003F698F">
      <w:pPr>
        <w:pStyle w:val="ListParagraph"/>
        <w:ind w:left="1364" w:firstLine="0"/>
      </w:pPr>
    </w:p>
    <w:p w14:paraId="3C279F76" w14:textId="51CC92FD" w:rsidR="003F698F" w:rsidRDefault="00450CB1" w:rsidP="003F698F">
      <w:pPr>
        <w:pStyle w:val="ListParagraph"/>
        <w:numPr>
          <w:ilvl w:val="0"/>
          <w:numId w:val="1"/>
        </w:numPr>
      </w:pPr>
      <w:r>
        <w:t xml:space="preserve">What is the recommended number of blocks to wait before ruling out a double spend attack as a possibility? </w:t>
      </w:r>
    </w:p>
    <w:p w14:paraId="571D34A1" w14:textId="389E2643" w:rsidR="003F698F" w:rsidRDefault="00450CB1" w:rsidP="003F698F">
      <w:pPr>
        <w:pStyle w:val="ListParagraph"/>
        <w:numPr>
          <w:ilvl w:val="1"/>
          <w:numId w:val="1"/>
        </w:numPr>
      </w:pPr>
      <w:r>
        <w:t>1</w:t>
      </w:r>
    </w:p>
    <w:p w14:paraId="1678D843" w14:textId="7A7408EB" w:rsidR="003F698F" w:rsidRDefault="00EE5773" w:rsidP="003F698F">
      <w:pPr>
        <w:pStyle w:val="ListParagraph"/>
        <w:numPr>
          <w:ilvl w:val="1"/>
          <w:numId w:val="1"/>
        </w:numPr>
      </w:pPr>
      <w:r>
        <w:t>6</w:t>
      </w:r>
    </w:p>
    <w:p w14:paraId="350D38AA" w14:textId="5F6FA341" w:rsidR="003F698F" w:rsidRDefault="00450CB1" w:rsidP="003F698F">
      <w:pPr>
        <w:pStyle w:val="ListParagraph"/>
        <w:numPr>
          <w:ilvl w:val="1"/>
          <w:numId w:val="1"/>
        </w:numPr>
      </w:pPr>
      <w:r>
        <w:t>2</w:t>
      </w:r>
    </w:p>
    <w:p w14:paraId="57439FAF" w14:textId="6C378C1C" w:rsidR="003F698F" w:rsidRDefault="00EE5773" w:rsidP="003F698F">
      <w:pPr>
        <w:pStyle w:val="ListParagraph"/>
        <w:numPr>
          <w:ilvl w:val="1"/>
          <w:numId w:val="1"/>
        </w:numPr>
      </w:pPr>
      <w:r>
        <w:t>12</w:t>
      </w:r>
    </w:p>
    <w:p w14:paraId="337B44F3" w14:textId="77777777" w:rsidR="0024444F" w:rsidRDefault="0024444F" w:rsidP="0024444F">
      <w:pPr>
        <w:pStyle w:val="ListParagraph"/>
        <w:ind w:left="1364" w:firstLine="0"/>
      </w:pPr>
    </w:p>
    <w:p w14:paraId="5AA7D887" w14:textId="4B1D43E2" w:rsidR="0024444F" w:rsidRDefault="00EE5773" w:rsidP="0024444F">
      <w:pPr>
        <w:pStyle w:val="ListParagraph"/>
        <w:numPr>
          <w:ilvl w:val="0"/>
          <w:numId w:val="1"/>
        </w:numPr>
      </w:pPr>
      <w:r>
        <w:t>When does the reward halving occur in the Bitcoin network?</w:t>
      </w:r>
    </w:p>
    <w:p w14:paraId="742A86BC" w14:textId="1FD2ADE8" w:rsidR="0024444F" w:rsidRDefault="00F34996" w:rsidP="0024444F">
      <w:pPr>
        <w:pStyle w:val="ListParagraph"/>
        <w:numPr>
          <w:ilvl w:val="1"/>
          <w:numId w:val="1"/>
        </w:numPr>
      </w:pPr>
      <w:r>
        <w:t>Every 150,000 blocks</w:t>
      </w:r>
    </w:p>
    <w:p w14:paraId="5EAD4AB0" w14:textId="6078E837" w:rsidR="0024444F" w:rsidRDefault="00F34996" w:rsidP="0024444F">
      <w:pPr>
        <w:pStyle w:val="ListParagraph"/>
        <w:numPr>
          <w:ilvl w:val="1"/>
          <w:numId w:val="1"/>
        </w:numPr>
      </w:pPr>
      <w:r>
        <w:t>Every 11,000 blocks</w:t>
      </w:r>
    </w:p>
    <w:p w14:paraId="7B7AB338" w14:textId="078E2130" w:rsidR="0024444F" w:rsidRDefault="00F34996" w:rsidP="0024444F">
      <w:pPr>
        <w:pStyle w:val="ListParagraph"/>
        <w:numPr>
          <w:ilvl w:val="1"/>
          <w:numId w:val="1"/>
        </w:numPr>
      </w:pPr>
      <w:r>
        <w:t>Every 210,000</w:t>
      </w:r>
    </w:p>
    <w:p w14:paraId="4983D709" w14:textId="2DE8C7CA" w:rsidR="0024444F" w:rsidRDefault="00F34996" w:rsidP="0024444F">
      <w:pPr>
        <w:pStyle w:val="ListParagraph"/>
        <w:numPr>
          <w:ilvl w:val="1"/>
          <w:numId w:val="1"/>
        </w:numPr>
      </w:pPr>
      <w:r>
        <w:t>It is determined by the development community by vote</w:t>
      </w:r>
    </w:p>
    <w:p w14:paraId="4E9D1B06" w14:textId="77777777" w:rsidR="00567D06" w:rsidRDefault="00567D06" w:rsidP="00567D06">
      <w:pPr>
        <w:pStyle w:val="ListParagraph"/>
        <w:ind w:left="1364" w:firstLine="0"/>
      </w:pPr>
    </w:p>
    <w:p w14:paraId="021E02CB" w14:textId="6EDFEC34" w:rsidR="00567D06" w:rsidRDefault="004123B9" w:rsidP="00567D06">
      <w:pPr>
        <w:pStyle w:val="ListParagraph"/>
        <w:numPr>
          <w:ilvl w:val="0"/>
          <w:numId w:val="1"/>
        </w:numPr>
      </w:pPr>
      <w:r>
        <w:t xml:space="preserve">Which of the following statements about mining reward is not </w:t>
      </w:r>
      <w:proofErr w:type="gramStart"/>
      <w:r>
        <w:t>accurate</w:t>
      </w:r>
      <w:proofErr w:type="gramEnd"/>
    </w:p>
    <w:p w14:paraId="545DC9DC" w14:textId="629D90E1" w:rsidR="00567D06" w:rsidRDefault="004123B9" w:rsidP="00567D06">
      <w:pPr>
        <w:pStyle w:val="ListParagraph"/>
        <w:numPr>
          <w:ilvl w:val="1"/>
          <w:numId w:val="1"/>
        </w:numPr>
      </w:pPr>
      <w:r>
        <w:t xml:space="preserve">The profit from mining goes down as the difficulty goes up </w:t>
      </w:r>
    </w:p>
    <w:p w14:paraId="2D15EBE5" w14:textId="16B64FA3" w:rsidR="00567D06" w:rsidRDefault="004123B9" w:rsidP="00567D06">
      <w:pPr>
        <w:pStyle w:val="ListParagraph"/>
        <w:numPr>
          <w:ilvl w:val="1"/>
          <w:numId w:val="1"/>
        </w:numPr>
      </w:pPr>
      <w:r>
        <w:t>The profit from mining goes up as the difficulty goes up</w:t>
      </w:r>
    </w:p>
    <w:p w14:paraId="3B02D4A5" w14:textId="1755424F" w:rsidR="004123B9" w:rsidRDefault="004123B9" w:rsidP="00567D06">
      <w:pPr>
        <w:pStyle w:val="ListParagraph"/>
        <w:numPr>
          <w:ilvl w:val="1"/>
          <w:numId w:val="1"/>
        </w:numPr>
      </w:pPr>
      <w:r>
        <w:t>The profit from mining goes down as electricity prices go up.</w:t>
      </w:r>
    </w:p>
    <w:p w14:paraId="63084071" w14:textId="4DBB6264" w:rsidR="00567D06" w:rsidRDefault="004123B9" w:rsidP="00567D06">
      <w:pPr>
        <w:pStyle w:val="ListParagraph"/>
        <w:numPr>
          <w:ilvl w:val="1"/>
          <w:numId w:val="1"/>
        </w:numPr>
      </w:pPr>
      <w:r>
        <w:t>The profit from mining goes down as hardware costs rise</w:t>
      </w:r>
    </w:p>
    <w:p w14:paraId="5122C909" w14:textId="77777777" w:rsidR="009405BA" w:rsidRDefault="009405BA" w:rsidP="009405BA">
      <w:pPr>
        <w:pStyle w:val="ListParagraph"/>
        <w:ind w:left="1364" w:firstLine="0"/>
      </w:pPr>
    </w:p>
    <w:p w14:paraId="2D4ED4CC" w14:textId="12E0238E" w:rsidR="00DD2F11" w:rsidRDefault="00BC6B28" w:rsidP="009405BA">
      <w:pPr>
        <w:pStyle w:val="ListParagraph"/>
        <w:numPr>
          <w:ilvl w:val="0"/>
          <w:numId w:val="1"/>
        </w:numPr>
      </w:pPr>
      <w:r>
        <w:t xml:space="preserve">Which country has the largest concentration of mining power in the world </w:t>
      </w:r>
      <w:del w:id="1" w:author="Shlomi Zeltsinger" w:date="2017-04-25T06:46:00Z">
        <w:r w:rsidDel="008B0ED6">
          <w:delText>currenctly</w:delText>
        </w:r>
      </w:del>
      <w:ins w:id="2" w:author="Shlomi Zeltsinger" w:date="2017-04-25T06:46:00Z">
        <w:r w:rsidR="008B0ED6">
          <w:t>currently</w:t>
        </w:r>
      </w:ins>
      <w:r>
        <w:t>?</w:t>
      </w:r>
    </w:p>
    <w:p w14:paraId="08F562C6" w14:textId="77777777" w:rsidR="00BC6B28" w:rsidRDefault="00BC6B28" w:rsidP="009405BA">
      <w:pPr>
        <w:pStyle w:val="ListParagraph"/>
        <w:numPr>
          <w:ilvl w:val="1"/>
          <w:numId w:val="1"/>
        </w:numPr>
      </w:pPr>
      <w:r>
        <w:t xml:space="preserve">China </w:t>
      </w:r>
    </w:p>
    <w:p w14:paraId="5C1DB5C5" w14:textId="3F6CBA3A" w:rsidR="009405BA" w:rsidRDefault="00BC6B28" w:rsidP="009405BA">
      <w:pPr>
        <w:pStyle w:val="ListParagraph"/>
        <w:numPr>
          <w:ilvl w:val="1"/>
          <w:numId w:val="1"/>
        </w:numPr>
      </w:pPr>
      <w:r>
        <w:t xml:space="preserve">USA </w:t>
      </w:r>
    </w:p>
    <w:p w14:paraId="6C3B4796" w14:textId="7B267436" w:rsidR="009405BA" w:rsidRDefault="00BC6B28" w:rsidP="009405BA">
      <w:pPr>
        <w:pStyle w:val="ListParagraph"/>
        <w:numPr>
          <w:ilvl w:val="1"/>
          <w:numId w:val="1"/>
        </w:numPr>
      </w:pPr>
      <w:r>
        <w:t>Iceland</w:t>
      </w:r>
    </w:p>
    <w:p w14:paraId="393632BD" w14:textId="6E2D01C2" w:rsidR="009405BA" w:rsidRDefault="00BC6B28" w:rsidP="009405BA">
      <w:pPr>
        <w:pStyle w:val="ListParagraph"/>
        <w:numPr>
          <w:ilvl w:val="1"/>
          <w:numId w:val="1"/>
        </w:numPr>
      </w:pPr>
      <w:r>
        <w:t>Georgia</w:t>
      </w:r>
    </w:p>
    <w:p w14:paraId="54652CE3" w14:textId="77777777" w:rsidR="009405BA" w:rsidRDefault="009405BA" w:rsidP="009405BA">
      <w:pPr>
        <w:pStyle w:val="ListParagraph"/>
        <w:ind w:left="1364" w:firstLine="0"/>
      </w:pPr>
    </w:p>
    <w:p w14:paraId="397681F0" w14:textId="29747EF3" w:rsidR="009405BA" w:rsidRDefault="00D736FF" w:rsidP="008B0ED6">
      <w:pPr>
        <w:pStyle w:val="ListParagraph"/>
        <w:numPr>
          <w:ilvl w:val="0"/>
          <w:numId w:val="1"/>
        </w:numPr>
        <w:pPrChange w:id="3" w:author="Shlomi Zeltsinger" w:date="2017-04-25T06:46:00Z">
          <w:pPr>
            <w:pStyle w:val="ListParagraph"/>
            <w:numPr>
              <w:numId w:val="1"/>
            </w:numPr>
            <w:ind w:left="824" w:hanging="540"/>
          </w:pPr>
        </w:pPrChange>
      </w:pPr>
      <w:r>
        <w:t xml:space="preserve">Which of the following is not a factor in </w:t>
      </w:r>
      <w:del w:id="4" w:author="Shlomi Zeltsinger" w:date="2017-04-25T06:46:00Z">
        <w:r w:rsidDel="008B0ED6">
          <w:delText>Merachant</w:delText>
        </w:r>
      </w:del>
      <w:ins w:id="5" w:author="Shlomi Zeltsinger" w:date="2017-04-25T06:46:00Z">
        <w:r w:rsidR="008B0ED6">
          <w:t>merchants</w:t>
        </w:r>
      </w:ins>
      <w:r>
        <w:t xml:space="preserve"> acceptance of Bitcoins?</w:t>
      </w:r>
    </w:p>
    <w:p w14:paraId="1292B0EB" w14:textId="308296B3" w:rsidR="009405BA" w:rsidRDefault="00D736FF" w:rsidP="009405BA">
      <w:pPr>
        <w:pStyle w:val="ListParagraph"/>
        <w:numPr>
          <w:ilvl w:val="1"/>
          <w:numId w:val="1"/>
        </w:numPr>
      </w:pPr>
      <w:r>
        <w:t>Bitcoin Price Volatility being very high</w:t>
      </w:r>
    </w:p>
    <w:p w14:paraId="239CD67B" w14:textId="41D90130" w:rsidR="009405BA" w:rsidRDefault="00D736FF" w:rsidP="009405BA">
      <w:pPr>
        <w:pStyle w:val="ListParagraph"/>
        <w:numPr>
          <w:ilvl w:val="1"/>
          <w:numId w:val="1"/>
        </w:numPr>
      </w:pPr>
      <w:r>
        <w:t>Understanding of the Bitcoin currency</w:t>
      </w:r>
    </w:p>
    <w:p w14:paraId="0752CCC8" w14:textId="12BE81DD" w:rsidR="009405BA" w:rsidRDefault="00D736FF" w:rsidP="009405BA">
      <w:pPr>
        <w:pStyle w:val="ListParagraph"/>
        <w:numPr>
          <w:ilvl w:val="1"/>
          <w:numId w:val="1"/>
        </w:numPr>
      </w:pPr>
      <w:r>
        <w:t>Negative press from noted hacks and illegal activities in Silk road</w:t>
      </w:r>
    </w:p>
    <w:p w14:paraId="72129BD2" w14:textId="77777777" w:rsidR="00E07EDF" w:rsidRDefault="00E07EDF" w:rsidP="00E07EDF">
      <w:pPr>
        <w:pStyle w:val="ListParagraph"/>
        <w:numPr>
          <w:ilvl w:val="1"/>
          <w:numId w:val="1"/>
        </w:numPr>
      </w:pPr>
      <w:r>
        <w:t xml:space="preserve">Transaction costs in the Bitcoin </w:t>
      </w:r>
      <w:commentRangeStart w:id="6"/>
      <w:r>
        <w:t>network</w:t>
      </w:r>
      <w:commentRangeEnd w:id="6"/>
      <w:r w:rsidR="008B0ED6">
        <w:rPr>
          <w:rStyle w:val="CommentReference"/>
        </w:rPr>
        <w:commentReference w:id="6"/>
      </w:r>
    </w:p>
    <w:p w14:paraId="27CCACEC" w14:textId="77777777" w:rsidR="00E07EDF" w:rsidRDefault="00E07EDF" w:rsidP="00E07EDF">
      <w:pPr>
        <w:pStyle w:val="ListParagraph"/>
        <w:ind w:left="1364" w:firstLine="0"/>
      </w:pPr>
    </w:p>
    <w:p w14:paraId="29C6896D" w14:textId="77777777" w:rsidR="009158A0" w:rsidRDefault="009158A0" w:rsidP="009158A0">
      <w:pPr>
        <w:pStyle w:val="ListParagraph"/>
        <w:ind w:left="1364" w:firstLine="0"/>
      </w:pPr>
    </w:p>
    <w:p w14:paraId="2EFFE37A" w14:textId="4CA3A30A" w:rsidR="009158A0" w:rsidRDefault="008104D4" w:rsidP="009158A0">
      <w:pPr>
        <w:pStyle w:val="ListParagraph"/>
        <w:numPr>
          <w:ilvl w:val="0"/>
          <w:numId w:val="1"/>
        </w:numPr>
      </w:pPr>
      <w:r>
        <w:t xml:space="preserve">Which of the following regulatory or tax rules are not true in </w:t>
      </w:r>
      <w:r w:rsidR="00BC4D90">
        <w:t>relation</w:t>
      </w:r>
      <w:r>
        <w:t xml:space="preserve"> crypto currency?</w:t>
      </w:r>
    </w:p>
    <w:p w14:paraId="01ACF99D" w14:textId="3CB289BB" w:rsidR="009158A0" w:rsidRDefault="00BC4D90" w:rsidP="009158A0">
      <w:pPr>
        <w:pStyle w:val="ListParagraph"/>
        <w:numPr>
          <w:ilvl w:val="1"/>
          <w:numId w:val="1"/>
        </w:numPr>
      </w:pPr>
      <w:r>
        <w:lastRenderedPageBreak/>
        <w:t>Increasingly</w:t>
      </w:r>
      <w:r w:rsidR="008104D4">
        <w:t xml:space="preserve"> </w:t>
      </w:r>
      <w:r>
        <w:t xml:space="preserve">exchanges where you can trade </w:t>
      </w:r>
      <w:proofErr w:type="spellStart"/>
      <w:r>
        <w:t>cryptocoin</w:t>
      </w:r>
      <w:proofErr w:type="spellEnd"/>
      <w:r>
        <w:t xml:space="preserve"> are regulated and have KYC / AML rules in place</w:t>
      </w:r>
    </w:p>
    <w:p w14:paraId="63F0ACD0" w14:textId="353716B8" w:rsidR="009158A0" w:rsidRDefault="00BC4D90" w:rsidP="009158A0">
      <w:pPr>
        <w:pStyle w:val="ListParagraph"/>
        <w:numPr>
          <w:ilvl w:val="1"/>
          <w:numId w:val="1"/>
        </w:numPr>
      </w:pPr>
      <w:r>
        <w:t xml:space="preserve">Any income made using </w:t>
      </w:r>
      <w:proofErr w:type="spellStart"/>
      <w:r>
        <w:t>cryptocoins</w:t>
      </w:r>
      <w:proofErr w:type="spellEnd"/>
      <w:r>
        <w:t xml:space="preserve"> are liable to pay tax just the same as fiat currency.</w:t>
      </w:r>
    </w:p>
    <w:p w14:paraId="7F3844AA" w14:textId="78407B2C" w:rsidR="009158A0" w:rsidRDefault="00BC4D90" w:rsidP="00BC4D90">
      <w:pPr>
        <w:pStyle w:val="ListParagraph"/>
        <w:numPr>
          <w:ilvl w:val="1"/>
          <w:numId w:val="1"/>
        </w:numPr>
      </w:pPr>
      <w:r>
        <w:t xml:space="preserve">Trading income from trading </w:t>
      </w:r>
      <w:proofErr w:type="spellStart"/>
      <w:r>
        <w:t>cryptocoins</w:t>
      </w:r>
      <w:proofErr w:type="spellEnd"/>
      <w:r>
        <w:t xml:space="preserve"> is not liable for tax and is explicitly exempt.</w:t>
      </w:r>
    </w:p>
    <w:p w14:paraId="3E061499" w14:textId="77777777" w:rsidR="001D4D23" w:rsidRDefault="001D4D23" w:rsidP="001D4D23">
      <w:pPr>
        <w:pStyle w:val="ListParagraph"/>
        <w:numPr>
          <w:ilvl w:val="1"/>
          <w:numId w:val="1"/>
        </w:numPr>
      </w:pPr>
      <w:r>
        <w:t>Mining income is liable to income tax in much the same way as any other income.</w:t>
      </w:r>
    </w:p>
    <w:p w14:paraId="57F3C62A" w14:textId="77777777" w:rsidR="001D4D23" w:rsidRDefault="001D4D23" w:rsidP="001D4D23">
      <w:pPr>
        <w:pStyle w:val="ListParagraph"/>
        <w:ind w:left="1364" w:firstLine="0"/>
      </w:pPr>
    </w:p>
    <w:p w14:paraId="483B79BC" w14:textId="77777777" w:rsidR="00D309B7" w:rsidRDefault="00D309B7" w:rsidP="00D309B7">
      <w:pPr>
        <w:pStyle w:val="ListParagraph"/>
        <w:ind w:left="1364" w:firstLine="0"/>
      </w:pPr>
    </w:p>
    <w:p w14:paraId="19761BED" w14:textId="5CF6B519" w:rsidR="00D309B7" w:rsidRDefault="00F15E1A" w:rsidP="00D309B7">
      <w:pPr>
        <w:pStyle w:val="ListParagraph"/>
        <w:numPr>
          <w:ilvl w:val="0"/>
          <w:numId w:val="1"/>
        </w:numPr>
      </w:pPr>
      <w:r>
        <w:t>Why are there concerns around the governance of the Bitcoin network?</w:t>
      </w:r>
    </w:p>
    <w:p w14:paraId="631A1A81" w14:textId="14356CF3" w:rsidR="00D309B7" w:rsidRDefault="00F15E1A" w:rsidP="00D309B7">
      <w:pPr>
        <w:pStyle w:val="ListParagraph"/>
        <w:numPr>
          <w:ilvl w:val="1"/>
          <w:numId w:val="1"/>
        </w:numPr>
      </w:pPr>
      <w:r>
        <w:t>There are fears that the core code is controlled by a small group of core developers</w:t>
      </w:r>
    </w:p>
    <w:p w14:paraId="7B77A4AC" w14:textId="16B4E0BE" w:rsidR="00D309B7" w:rsidRDefault="00F15E1A" w:rsidP="00D309B7">
      <w:pPr>
        <w:pStyle w:val="ListParagraph"/>
        <w:numPr>
          <w:ilvl w:val="1"/>
          <w:numId w:val="1"/>
        </w:numPr>
      </w:pPr>
      <w:r>
        <w:t>There are fears that there are a small number of miners who are exerting too much power due to their control of the hash rate</w:t>
      </w:r>
    </w:p>
    <w:p w14:paraId="37F54436" w14:textId="1331B9FA" w:rsidR="00D309B7" w:rsidRDefault="00F15E1A" w:rsidP="00D309B7">
      <w:pPr>
        <w:pStyle w:val="ListParagraph"/>
        <w:numPr>
          <w:ilvl w:val="1"/>
          <w:numId w:val="1"/>
        </w:numPr>
      </w:pPr>
      <w:r>
        <w:t>There are conflicts which are not being resolved in an open</w:t>
      </w:r>
      <w:del w:id="7" w:author="Shlomi Zeltsinger" w:date="2017-04-25T06:47:00Z">
        <w:r w:rsidDel="008B0ED6">
          <w:delText xml:space="preserve"> </w:delText>
        </w:r>
      </w:del>
      <w:r>
        <w:t>, effective and transparent manner which undermines the currency.</w:t>
      </w:r>
    </w:p>
    <w:p w14:paraId="57468A7B" w14:textId="3E1B4D8C" w:rsidR="00D309B7" w:rsidRDefault="00F15E1A" w:rsidP="00D309B7">
      <w:pPr>
        <w:pStyle w:val="ListParagraph"/>
        <w:numPr>
          <w:ilvl w:val="1"/>
          <w:numId w:val="1"/>
        </w:numPr>
      </w:pPr>
      <w:r>
        <w:t>All of the Above</w:t>
      </w:r>
    </w:p>
    <w:p w14:paraId="3207F2B7" w14:textId="77777777" w:rsidR="002B5F2C" w:rsidRDefault="002B5F2C" w:rsidP="002B5F2C">
      <w:pPr>
        <w:pStyle w:val="ListParagraph"/>
        <w:ind w:left="1364" w:firstLine="0"/>
      </w:pPr>
    </w:p>
    <w:p w14:paraId="27479F05" w14:textId="05AFF0A3" w:rsidR="002B5F2C" w:rsidRDefault="002D45E3" w:rsidP="002B5F2C">
      <w:pPr>
        <w:pStyle w:val="ListParagraph"/>
        <w:numPr>
          <w:ilvl w:val="0"/>
          <w:numId w:val="1"/>
        </w:numPr>
      </w:pPr>
      <w:r>
        <w:t xml:space="preserve">Which of the following statements about </w:t>
      </w:r>
      <w:proofErr w:type="spellStart"/>
      <w:r>
        <w:t>Ethereum</w:t>
      </w:r>
      <w:proofErr w:type="spellEnd"/>
      <w:r>
        <w:t xml:space="preserve"> is true?</w:t>
      </w:r>
    </w:p>
    <w:p w14:paraId="01AC4608" w14:textId="107BA75C" w:rsidR="002B5F2C" w:rsidRDefault="002D45E3" w:rsidP="002B5F2C">
      <w:pPr>
        <w:pStyle w:val="ListParagraph"/>
        <w:numPr>
          <w:ilvl w:val="1"/>
          <w:numId w:val="1"/>
        </w:numPr>
      </w:pPr>
      <w:r>
        <w:t xml:space="preserve">It is a private </w:t>
      </w:r>
      <w:proofErr w:type="spellStart"/>
      <w:r>
        <w:t>Blockchain</w:t>
      </w:r>
      <w:proofErr w:type="spellEnd"/>
      <w:r>
        <w:t xml:space="preserve"> for running decentralized applications </w:t>
      </w:r>
    </w:p>
    <w:p w14:paraId="490751C2" w14:textId="353BA3E0" w:rsidR="002B5F2C" w:rsidRDefault="002D45E3" w:rsidP="002B5F2C">
      <w:pPr>
        <w:pStyle w:val="ListParagraph"/>
        <w:numPr>
          <w:ilvl w:val="1"/>
          <w:numId w:val="1"/>
        </w:numPr>
      </w:pPr>
      <w:r>
        <w:t>It is capable of running Smart contracts that are Turing Complete</w:t>
      </w:r>
    </w:p>
    <w:p w14:paraId="2BFDBB31" w14:textId="4EECAA6D" w:rsidR="00934D47" w:rsidRDefault="002D45E3" w:rsidP="002B5F2C">
      <w:pPr>
        <w:pStyle w:val="ListParagraph"/>
        <w:numPr>
          <w:ilvl w:val="1"/>
          <w:numId w:val="1"/>
        </w:numPr>
      </w:pPr>
      <w:r>
        <w:t xml:space="preserve">It was invented by Satoshi </w:t>
      </w:r>
      <w:proofErr w:type="spellStart"/>
      <w:r>
        <w:t>Nakamoto</w:t>
      </w:r>
      <w:proofErr w:type="spellEnd"/>
    </w:p>
    <w:p w14:paraId="1D304CB6" w14:textId="358ACE61" w:rsidR="00934D47" w:rsidRDefault="002D45E3" w:rsidP="002B5F2C">
      <w:pPr>
        <w:pStyle w:val="ListParagraph"/>
        <w:numPr>
          <w:ilvl w:val="1"/>
          <w:numId w:val="1"/>
        </w:numPr>
      </w:pPr>
      <w:r>
        <w:t>It was funded by Venture Capitalists to the tune</w:t>
      </w:r>
      <w:r w:rsidR="00BF0700">
        <w:t xml:space="preserve"> </w:t>
      </w:r>
      <w:r>
        <w:t>of $18 million</w:t>
      </w:r>
    </w:p>
    <w:p w14:paraId="34644756" w14:textId="77777777" w:rsidR="0053614F" w:rsidRDefault="0053614F" w:rsidP="0053614F">
      <w:pPr>
        <w:pStyle w:val="ListParagraph"/>
        <w:ind w:left="1364" w:firstLine="0"/>
      </w:pPr>
    </w:p>
    <w:p w14:paraId="0A483A53" w14:textId="1A8868F8" w:rsidR="0053614F" w:rsidRDefault="008F7693" w:rsidP="0053614F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r>
        <w:t>Ethereum</w:t>
      </w:r>
      <w:proofErr w:type="spellEnd"/>
      <w:r>
        <w:t xml:space="preserve"> Virtual Machine?</w:t>
      </w:r>
    </w:p>
    <w:p w14:paraId="212460F3" w14:textId="0ED9E295" w:rsidR="00020A3C" w:rsidRDefault="00020A3C" w:rsidP="00020A3C">
      <w:pPr>
        <w:pStyle w:val="ListParagraph"/>
        <w:numPr>
          <w:ilvl w:val="1"/>
          <w:numId w:val="1"/>
        </w:numPr>
      </w:pPr>
      <w:r>
        <w:t>It is a virtual machine system that can run bytecode in every node to create consistency across the system wherever a contract is run</w:t>
      </w:r>
    </w:p>
    <w:p w14:paraId="0FF22CF1" w14:textId="3124A6D3" w:rsidR="0053614F" w:rsidRDefault="008F7693" w:rsidP="0053614F">
      <w:pPr>
        <w:pStyle w:val="ListParagraph"/>
        <w:numPr>
          <w:ilvl w:val="1"/>
          <w:numId w:val="1"/>
        </w:numPr>
      </w:pPr>
      <w:r>
        <w:t>It is a super computer that runs all the smart contract code in a central location</w:t>
      </w:r>
    </w:p>
    <w:p w14:paraId="26B6B4BE" w14:textId="6AEA3A10" w:rsidR="0053614F" w:rsidRDefault="008F7693" w:rsidP="0053614F">
      <w:pPr>
        <w:pStyle w:val="ListParagraph"/>
        <w:numPr>
          <w:ilvl w:val="1"/>
          <w:numId w:val="1"/>
        </w:numPr>
      </w:pPr>
      <w:r>
        <w:t>It is not a Turing complete system and cannot run loops</w:t>
      </w:r>
    </w:p>
    <w:p w14:paraId="6A74C632" w14:textId="2D00E55A" w:rsidR="0053614F" w:rsidRDefault="00101886" w:rsidP="0053614F">
      <w:pPr>
        <w:pStyle w:val="ListParagraph"/>
        <w:numPr>
          <w:ilvl w:val="1"/>
          <w:numId w:val="1"/>
        </w:numPr>
      </w:pPr>
      <w:r>
        <w:t xml:space="preserve">It is a series of powerful computers that execute smart contract code that is written to run on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blockchain</w:t>
      </w:r>
      <w:proofErr w:type="spellEnd"/>
    </w:p>
    <w:p w14:paraId="490D911E" w14:textId="77777777" w:rsidR="00AC2C36" w:rsidRDefault="00AC2C36" w:rsidP="00AC2C36">
      <w:pPr>
        <w:pStyle w:val="ListParagraph"/>
        <w:ind w:left="1364" w:firstLine="0"/>
      </w:pPr>
    </w:p>
    <w:p w14:paraId="7F56D4A4" w14:textId="77777777" w:rsidR="00B107E5" w:rsidRDefault="00B107E5" w:rsidP="00B107E5">
      <w:pPr>
        <w:pStyle w:val="ListParagraph"/>
        <w:ind w:left="1364" w:firstLine="0"/>
      </w:pPr>
    </w:p>
    <w:p w14:paraId="3758784D" w14:textId="18FB75CC" w:rsidR="00B107E5" w:rsidRDefault="002F2AF9" w:rsidP="00B107E5">
      <w:pPr>
        <w:pStyle w:val="ListParagraph"/>
        <w:numPr>
          <w:ilvl w:val="0"/>
          <w:numId w:val="1"/>
        </w:numPr>
      </w:pPr>
      <w:r>
        <w:t xml:space="preserve">Why is gas required in the </w:t>
      </w:r>
      <w:proofErr w:type="spellStart"/>
      <w:r>
        <w:t>Ethereum</w:t>
      </w:r>
      <w:proofErr w:type="spellEnd"/>
      <w:r>
        <w:t xml:space="preserve"> network to run smart contracts?</w:t>
      </w:r>
    </w:p>
    <w:p w14:paraId="580BFCA2" w14:textId="56FEE141" w:rsidR="00B107E5" w:rsidRDefault="002F2AF9" w:rsidP="00B107E5">
      <w:pPr>
        <w:pStyle w:val="ListParagraph"/>
        <w:numPr>
          <w:ilvl w:val="1"/>
          <w:numId w:val="1"/>
        </w:numPr>
      </w:pPr>
      <w:r>
        <w:t>To compensate people who are running nodes for the use of their compute power</w:t>
      </w:r>
    </w:p>
    <w:p w14:paraId="5EE7CACF" w14:textId="75970A10" w:rsidR="00B107E5" w:rsidRDefault="002F2AF9" w:rsidP="00B107E5">
      <w:pPr>
        <w:pStyle w:val="ListParagraph"/>
        <w:numPr>
          <w:ilvl w:val="1"/>
          <w:numId w:val="1"/>
        </w:numPr>
      </w:pPr>
      <w:r>
        <w:t xml:space="preserve">To ensure that infinite loops are not run on an </w:t>
      </w:r>
      <w:proofErr w:type="spellStart"/>
      <w:r>
        <w:t>Ethereum</w:t>
      </w:r>
      <w:proofErr w:type="spellEnd"/>
      <w:r>
        <w:t xml:space="preserve"> Virtual Machine – once the gas runs out the contract will stop running</w:t>
      </w:r>
    </w:p>
    <w:p w14:paraId="7D5C5FFB" w14:textId="53D9E359" w:rsidR="00B107E5" w:rsidRDefault="002F2AF9" w:rsidP="00B107E5">
      <w:pPr>
        <w:pStyle w:val="ListParagraph"/>
        <w:numPr>
          <w:ilvl w:val="1"/>
          <w:numId w:val="1"/>
        </w:numPr>
      </w:pPr>
      <w:r>
        <w:t>The need for gas also acts as a security measure making attacks very hard due to the cost involved in spamming and infinite loops</w:t>
      </w:r>
    </w:p>
    <w:p w14:paraId="5BDB18E4" w14:textId="67F9FDC7" w:rsidR="00B107E5" w:rsidRDefault="00B107E5" w:rsidP="00B107E5">
      <w:pPr>
        <w:pStyle w:val="ListParagraph"/>
        <w:numPr>
          <w:ilvl w:val="1"/>
          <w:numId w:val="1"/>
        </w:numPr>
      </w:pPr>
      <w:r>
        <w:t>All of the above</w:t>
      </w:r>
    </w:p>
    <w:p w14:paraId="7170B013" w14:textId="77777777" w:rsidR="006A32B5" w:rsidRDefault="006A32B5" w:rsidP="006A32B5">
      <w:pPr>
        <w:pStyle w:val="ListParagraph"/>
        <w:ind w:left="1364" w:firstLine="0"/>
      </w:pPr>
    </w:p>
    <w:p w14:paraId="10EB1906" w14:textId="7F1C97C9" w:rsidR="006A32B5" w:rsidRDefault="006A32B5" w:rsidP="006A32B5">
      <w:pPr>
        <w:pStyle w:val="ListParagraph"/>
        <w:numPr>
          <w:ilvl w:val="0"/>
          <w:numId w:val="1"/>
        </w:numPr>
      </w:pPr>
      <w:r>
        <w:t xml:space="preserve">What are Smart </w:t>
      </w:r>
      <w:commentRangeStart w:id="8"/>
      <w:r>
        <w:t>Contracts</w:t>
      </w:r>
      <w:commentRangeEnd w:id="8"/>
      <w:r w:rsidR="008B0ED6">
        <w:rPr>
          <w:rStyle w:val="CommentReference"/>
        </w:rPr>
        <w:commentReference w:id="8"/>
      </w:r>
      <w:r>
        <w:t>?</w:t>
      </w:r>
    </w:p>
    <w:p w14:paraId="262BBAB9" w14:textId="06F7EFA9" w:rsidR="006A32B5" w:rsidRDefault="006A32B5" w:rsidP="006A32B5">
      <w:pPr>
        <w:pStyle w:val="ListParagraph"/>
        <w:numPr>
          <w:ilvl w:val="1"/>
          <w:numId w:val="1"/>
        </w:numPr>
      </w:pPr>
      <w:r>
        <w:t>Computer code that will verify and execute the terms of contracts automatically</w:t>
      </w:r>
    </w:p>
    <w:p w14:paraId="76A6FFE1" w14:textId="70B1E0C3" w:rsidR="006A32B5" w:rsidRDefault="006A32B5" w:rsidP="006A32B5">
      <w:pPr>
        <w:pStyle w:val="ListParagraph"/>
        <w:numPr>
          <w:ilvl w:val="1"/>
          <w:numId w:val="1"/>
        </w:numPr>
      </w:pPr>
      <w:r>
        <w:t>Computer code that will execute a set of instructions automatically</w:t>
      </w:r>
    </w:p>
    <w:p w14:paraId="7FB34F2C" w14:textId="730885C8" w:rsidR="006A32B5" w:rsidRDefault="006A32B5" w:rsidP="006A32B5">
      <w:pPr>
        <w:pStyle w:val="ListParagraph"/>
        <w:numPr>
          <w:ilvl w:val="1"/>
          <w:numId w:val="1"/>
        </w:numPr>
      </w:pPr>
      <w:r>
        <w:t xml:space="preserve">Contracts that make sound business sense and are recorded </w:t>
      </w:r>
      <w:proofErr w:type="spellStart"/>
      <w:proofErr w:type="gramStart"/>
      <w:r>
        <w:t>ona</w:t>
      </w:r>
      <w:proofErr w:type="spellEnd"/>
      <w:r>
        <w:t xml:space="preserve">  </w:t>
      </w:r>
      <w:proofErr w:type="spellStart"/>
      <w:r>
        <w:t>blockchain</w:t>
      </w:r>
      <w:proofErr w:type="spellEnd"/>
      <w:proofErr w:type="gramEnd"/>
    </w:p>
    <w:p w14:paraId="1CF155AE" w14:textId="5F148C2D" w:rsidR="006A32B5" w:rsidRDefault="006A32B5" w:rsidP="006A32B5">
      <w:pPr>
        <w:pStyle w:val="ListParagraph"/>
        <w:numPr>
          <w:ilvl w:val="1"/>
          <w:numId w:val="1"/>
        </w:numPr>
      </w:pPr>
      <w:r>
        <w:lastRenderedPageBreak/>
        <w:t xml:space="preserve">All code on a </w:t>
      </w:r>
      <w:proofErr w:type="spellStart"/>
      <w:r>
        <w:t>blockchain</w:t>
      </w:r>
      <w:proofErr w:type="spellEnd"/>
      <w:r>
        <w:t xml:space="preserve"> can be referred to as a smart contract.</w:t>
      </w:r>
    </w:p>
    <w:p w14:paraId="6D12EE2E" w14:textId="77777777" w:rsidR="0053614F" w:rsidRDefault="0053614F" w:rsidP="00DD2F11"/>
    <w:p w14:paraId="18EF0006" w14:textId="3A13C150" w:rsidR="006A32B5" w:rsidRDefault="00204E21" w:rsidP="006A32B5">
      <w:pPr>
        <w:pStyle w:val="ListParagraph"/>
        <w:numPr>
          <w:ilvl w:val="0"/>
          <w:numId w:val="1"/>
        </w:numPr>
      </w:pPr>
      <w:r>
        <w:t>What is the Proof of Stake consensus algorithm?</w:t>
      </w:r>
    </w:p>
    <w:p w14:paraId="23E09CA8" w14:textId="792ACD20" w:rsidR="006A32B5" w:rsidRDefault="00204E21" w:rsidP="006A32B5">
      <w:pPr>
        <w:pStyle w:val="ListParagraph"/>
        <w:numPr>
          <w:ilvl w:val="1"/>
          <w:numId w:val="1"/>
        </w:numPr>
      </w:pPr>
      <w:r>
        <w:t>It is a way to ensure that only trusted participants are on boarded onto a network and own a stake in the network</w:t>
      </w:r>
    </w:p>
    <w:p w14:paraId="7AE68E87" w14:textId="3CC5FF64" w:rsidR="006A32B5" w:rsidRDefault="00204E21" w:rsidP="006A32B5">
      <w:pPr>
        <w:pStyle w:val="ListParagraph"/>
        <w:numPr>
          <w:ilvl w:val="1"/>
          <w:numId w:val="1"/>
        </w:numPr>
      </w:pPr>
      <w:r>
        <w:t>It is a system based on Practical Byzantine Fault Tolerance and achieves consensus through participants owning a token</w:t>
      </w:r>
    </w:p>
    <w:p w14:paraId="79F6C567" w14:textId="2854A836" w:rsidR="006A32B5" w:rsidRDefault="00204E21" w:rsidP="006A32B5">
      <w:pPr>
        <w:pStyle w:val="ListParagraph"/>
        <w:numPr>
          <w:ilvl w:val="1"/>
          <w:numId w:val="1"/>
        </w:numPr>
      </w:pPr>
      <w:proofErr w:type="spellStart"/>
      <w:r>
        <w:t>Its</w:t>
      </w:r>
      <w:proofErr w:type="spellEnd"/>
      <w:r>
        <w:t xml:space="preserve"> is a randomly distributed consensus algorithm where any node can be chosen at random irrespective of their size.</w:t>
      </w:r>
    </w:p>
    <w:p w14:paraId="0B000412" w14:textId="03AB0739" w:rsidR="006A32B5" w:rsidRDefault="00204E21" w:rsidP="006A32B5">
      <w:pPr>
        <w:pStyle w:val="ListParagraph"/>
        <w:numPr>
          <w:ilvl w:val="1"/>
          <w:numId w:val="1"/>
        </w:numPr>
      </w:pPr>
      <w:r>
        <w:t xml:space="preserve">The consensus mechanism works on the basis of a </w:t>
      </w:r>
      <w:proofErr w:type="spellStart"/>
      <w:r>
        <w:t>pre determined</w:t>
      </w:r>
      <w:proofErr w:type="spellEnd"/>
      <w:r>
        <w:t xml:space="preserve"> white list of participants</w:t>
      </w:r>
    </w:p>
    <w:p w14:paraId="12ED574C" w14:textId="77777777" w:rsidR="008D3611" w:rsidRDefault="008D3611" w:rsidP="008D3611"/>
    <w:p w14:paraId="54B852F0" w14:textId="421D111C" w:rsidR="008D3611" w:rsidRDefault="00E77770" w:rsidP="008D3611">
      <w:pPr>
        <w:pStyle w:val="ListParagraph"/>
        <w:numPr>
          <w:ilvl w:val="0"/>
          <w:numId w:val="1"/>
        </w:numPr>
      </w:pPr>
      <w:r>
        <w:t xml:space="preserve">What is the major advantage of the </w:t>
      </w:r>
      <w:proofErr w:type="spellStart"/>
      <w:r>
        <w:t>Blockchain</w:t>
      </w:r>
      <w:proofErr w:type="spellEnd"/>
      <w:r>
        <w:t xml:space="preserve"> in terms of data storage?</w:t>
      </w:r>
    </w:p>
    <w:p w14:paraId="3E52A85D" w14:textId="62E80F9A" w:rsidR="008D3611" w:rsidRDefault="00E77770" w:rsidP="008D3611">
      <w:pPr>
        <w:pStyle w:val="ListParagraph"/>
        <w:numPr>
          <w:ilvl w:val="1"/>
          <w:numId w:val="1"/>
        </w:numPr>
      </w:pPr>
      <w:r>
        <w:t xml:space="preserve">Anyone can verify that you stored some data using your cryptographic signature. </w:t>
      </w:r>
    </w:p>
    <w:p w14:paraId="34861644" w14:textId="22881EBD" w:rsidR="00E77770" w:rsidRDefault="00E77770" w:rsidP="008D3611">
      <w:pPr>
        <w:pStyle w:val="ListParagraph"/>
        <w:numPr>
          <w:ilvl w:val="1"/>
          <w:numId w:val="1"/>
        </w:numPr>
      </w:pPr>
      <w:r>
        <w:t>The data can only be unlocked by the person who stored the data with their private key</w:t>
      </w:r>
    </w:p>
    <w:p w14:paraId="7CBC7ED3" w14:textId="0A69FD5E" w:rsidR="008D3611" w:rsidRDefault="00E77770" w:rsidP="008D3611">
      <w:pPr>
        <w:pStyle w:val="ListParagraph"/>
        <w:numPr>
          <w:ilvl w:val="1"/>
          <w:numId w:val="1"/>
        </w:numPr>
      </w:pPr>
      <w:r>
        <w:t xml:space="preserve">The data is replicated across every node in the network creating redundancy. </w:t>
      </w:r>
    </w:p>
    <w:p w14:paraId="1F29AD4E" w14:textId="1CEA5EFB" w:rsidR="00E77770" w:rsidRDefault="00E77770" w:rsidP="008D3611">
      <w:pPr>
        <w:pStyle w:val="ListParagraph"/>
        <w:numPr>
          <w:ilvl w:val="1"/>
          <w:numId w:val="1"/>
        </w:numPr>
      </w:pPr>
      <w:r>
        <w:t>All of the above.</w:t>
      </w:r>
    </w:p>
    <w:p w14:paraId="243B7B1E" w14:textId="77777777" w:rsidR="006A32B5" w:rsidRDefault="006A32B5" w:rsidP="00DD2F11"/>
    <w:p w14:paraId="22135FAD" w14:textId="4AAFC8F1" w:rsidR="009108B4" w:rsidRDefault="007F77A2" w:rsidP="009108B4">
      <w:pPr>
        <w:pStyle w:val="ListParagraph"/>
        <w:numPr>
          <w:ilvl w:val="0"/>
          <w:numId w:val="1"/>
        </w:numPr>
      </w:pPr>
      <w:r>
        <w:t xml:space="preserve">Why is </w:t>
      </w:r>
      <w:proofErr w:type="spellStart"/>
      <w:r>
        <w:t>Blockchain</w:t>
      </w:r>
      <w:proofErr w:type="spellEnd"/>
      <w:r>
        <w:t xml:space="preserve"> technology potentially so important in the payments and remittances area?</w:t>
      </w:r>
    </w:p>
    <w:p w14:paraId="5C4A2C3D" w14:textId="66326EDB" w:rsidR="009108B4" w:rsidRDefault="007F77A2" w:rsidP="009108B4">
      <w:pPr>
        <w:pStyle w:val="ListParagraph"/>
        <w:numPr>
          <w:ilvl w:val="1"/>
          <w:numId w:val="1"/>
        </w:numPr>
      </w:pPr>
      <w:r>
        <w:t xml:space="preserve">It can bring transaction costs down and facilitate financial </w:t>
      </w:r>
      <w:commentRangeStart w:id="9"/>
      <w:r>
        <w:t>inclusion</w:t>
      </w:r>
      <w:commentRangeEnd w:id="9"/>
      <w:r w:rsidR="008B0ED6">
        <w:rPr>
          <w:rStyle w:val="CommentReference"/>
        </w:rPr>
        <w:commentReference w:id="9"/>
      </w:r>
      <w:r>
        <w:t>.</w:t>
      </w:r>
    </w:p>
    <w:p w14:paraId="24900970" w14:textId="50812E15" w:rsidR="009108B4" w:rsidRDefault="007F77A2" w:rsidP="009108B4">
      <w:pPr>
        <w:pStyle w:val="ListParagraph"/>
        <w:numPr>
          <w:ilvl w:val="1"/>
          <w:numId w:val="1"/>
        </w:numPr>
      </w:pPr>
      <w:r>
        <w:t>It can open up new markers for the banking system</w:t>
      </w:r>
    </w:p>
    <w:p w14:paraId="44C6C908" w14:textId="201A01CA" w:rsidR="009108B4" w:rsidRDefault="007F77A2" w:rsidP="009108B4">
      <w:pPr>
        <w:pStyle w:val="ListParagraph"/>
        <w:numPr>
          <w:ilvl w:val="1"/>
          <w:numId w:val="1"/>
        </w:numPr>
      </w:pPr>
      <w:r>
        <w:t>It can increase profits for the banking system</w:t>
      </w:r>
    </w:p>
    <w:p w14:paraId="19CAE2FC" w14:textId="04B85CF2" w:rsidR="00C563A4" w:rsidRDefault="007F77A2" w:rsidP="009108B4">
      <w:pPr>
        <w:pStyle w:val="ListParagraph"/>
        <w:numPr>
          <w:ilvl w:val="1"/>
          <w:numId w:val="1"/>
        </w:numPr>
      </w:pPr>
      <w:r>
        <w:t>It allows for greater transaction costs to be charged with a lower cost base</w:t>
      </w:r>
    </w:p>
    <w:p w14:paraId="3AE2C4EF" w14:textId="77777777" w:rsidR="00BE7FC1" w:rsidRDefault="00BE7FC1" w:rsidP="00BE7FC1">
      <w:pPr>
        <w:pStyle w:val="ListParagraph"/>
        <w:ind w:left="1364" w:firstLine="0"/>
      </w:pPr>
    </w:p>
    <w:p w14:paraId="3B6267C0" w14:textId="7C128E4E" w:rsidR="00BE7FC1" w:rsidRDefault="00A131C9" w:rsidP="00BE7FC1">
      <w:pPr>
        <w:pStyle w:val="ListParagraph"/>
        <w:numPr>
          <w:ilvl w:val="0"/>
          <w:numId w:val="1"/>
        </w:numPr>
      </w:pPr>
      <w:r>
        <w:t>Which of the following is a good use case for Colored Coins?</w:t>
      </w:r>
    </w:p>
    <w:p w14:paraId="645B6D1F" w14:textId="2C02D4EB" w:rsidR="00AB4D25" w:rsidRDefault="00A131C9" w:rsidP="00AB4D25">
      <w:pPr>
        <w:pStyle w:val="ListParagraph"/>
        <w:numPr>
          <w:ilvl w:val="1"/>
          <w:numId w:val="1"/>
        </w:numPr>
      </w:pPr>
      <w:r>
        <w:t>Smart Property</w:t>
      </w:r>
    </w:p>
    <w:p w14:paraId="493304E5" w14:textId="6E381103" w:rsidR="00BE7FC1" w:rsidRDefault="00A131C9" w:rsidP="00BE7FC1">
      <w:pPr>
        <w:pStyle w:val="ListParagraph"/>
        <w:numPr>
          <w:ilvl w:val="1"/>
          <w:numId w:val="1"/>
        </w:numPr>
      </w:pPr>
      <w:r>
        <w:t>Digital Collectibles</w:t>
      </w:r>
    </w:p>
    <w:p w14:paraId="454F9E5B" w14:textId="092C8B31" w:rsidR="00BE7FC1" w:rsidRDefault="00A131C9" w:rsidP="00BE7FC1">
      <w:pPr>
        <w:pStyle w:val="ListParagraph"/>
        <w:numPr>
          <w:ilvl w:val="1"/>
          <w:numId w:val="1"/>
        </w:numPr>
      </w:pPr>
      <w:r>
        <w:t>Securities Issuance</w:t>
      </w:r>
    </w:p>
    <w:p w14:paraId="3418617F" w14:textId="343DF2A0" w:rsidR="006B149C" w:rsidRDefault="00A131C9" w:rsidP="00BE7FC1">
      <w:pPr>
        <w:pStyle w:val="ListParagraph"/>
        <w:numPr>
          <w:ilvl w:val="1"/>
          <w:numId w:val="1"/>
        </w:numPr>
      </w:pPr>
      <w:r>
        <w:t>All of the above</w:t>
      </w:r>
    </w:p>
    <w:p w14:paraId="07FE44FA" w14:textId="77777777" w:rsidR="00E612F8" w:rsidRDefault="00E612F8" w:rsidP="00E612F8">
      <w:pPr>
        <w:pStyle w:val="ListParagraph"/>
        <w:ind w:left="1364" w:firstLine="0"/>
      </w:pPr>
    </w:p>
    <w:p w14:paraId="40401044" w14:textId="63DB00B8" w:rsidR="00E612F8" w:rsidRDefault="00CE48A9" w:rsidP="00E612F8">
      <w:pPr>
        <w:pStyle w:val="ListParagraph"/>
        <w:numPr>
          <w:ilvl w:val="0"/>
          <w:numId w:val="1"/>
        </w:numPr>
      </w:pPr>
      <w:r>
        <w:t xml:space="preserve">What is central to voting being possible on a </w:t>
      </w:r>
      <w:proofErr w:type="spellStart"/>
      <w:r>
        <w:t>Blockchain</w:t>
      </w:r>
      <w:proofErr w:type="spellEnd"/>
      <w:r>
        <w:t xml:space="preserve"> based system?</w:t>
      </w:r>
    </w:p>
    <w:p w14:paraId="74BCCD80" w14:textId="11078DC6" w:rsidR="00E612F8" w:rsidRDefault="00CE48A9" w:rsidP="00E612F8">
      <w:pPr>
        <w:pStyle w:val="ListParagraph"/>
        <w:numPr>
          <w:ilvl w:val="1"/>
          <w:numId w:val="1"/>
        </w:numPr>
      </w:pPr>
      <w:r>
        <w:t>Government Policy</w:t>
      </w:r>
    </w:p>
    <w:p w14:paraId="0A24AEAD" w14:textId="67A1CAF6" w:rsidR="00E612F8" w:rsidRDefault="00CE48A9" w:rsidP="00E612F8">
      <w:pPr>
        <w:pStyle w:val="ListParagraph"/>
        <w:numPr>
          <w:ilvl w:val="1"/>
          <w:numId w:val="1"/>
        </w:numPr>
      </w:pPr>
      <w:r>
        <w:t xml:space="preserve">Managing identity on a </w:t>
      </w:r>
      <w:proofErr w:type="spellStart"/>
      <w:r>
        <w:t>blockchain</w:t>
      </w:r>
      <w:proofErr w:type="spellEnd"/>
      <w:r>
        <w:t xml:space="preserve"> system</w:t>
      </w:r>
    </w:p>
    <w:p w14:paraId="3C4DCA09" w14:textId="669F9395" w:rsidR="00E612F8" w:rsidRDefault="00CE48A9" w:rsidP="00E612F8">
      <w:pPr>
        <w:pStyle w:val="ListParagraph"/>
        <w:numPr>
          <w:ilvl w:val="1"/>
          <w:numId w:val="1"/>
        </w:numPr>
      </w:pPr>
      <w:r>
        <w:t>Public education on the technology</w:t>
      </w:r>
    </w:p>
    <w:p w14:paraId="0F4C9509" w14:textId="44162A9D" w:rsidR="00E612F8" w:rsidRDefault="00CE48A9" w:rsidP="00E612F8">
      <w:pPr>
        <w:pStyle w:val="ListParagraph"/>
        <w:numPr>
          <w:ilvl w:val="1"/>
          <w:numId w:val="1"/>
        </w:numPr>
      </w:pPr>
      <w:r>
        <w:t>The technology to become cheaper</w:t>
      </w:r>
    </w:p>
    <w:p w14:paraId="75A0ACFD" w14:textId="77777777" w:rsidR="00A97D1E" w:rsidRDefault="00A97D1E" w:rsidP="00A97D1E">
      <w:pPr>
        <w:pStyle w:val="ListParagraph"/>
        <w:ind w:left="1364" w:firstLine="0"/>
      </w:pPr>
    </w:p>
    <w:p w14:paraId="4AA068E2" w14:textId="56111494" w:rsidR="00A97D1E" w:rsidRDefault="00745171" w:rsidP="00A97D1E">
      <w:pPr>
        <w:pStyle w:val="ListParagraph"/>
        <w:numPr>
          <w:ilvl w:val="0"/>
          <w:numId w:val="1"/>
        </w:numPr>
      </w:pPr>
      <w:r>
        <w:t xml:space="preserve">Why does the use of </w:t>
      </w:r>
      <w:proofErr w:type="spellStart"/>
      <w:r>
        <w:t>Blockchain</w:t>
      </w:r>
      <w:proofErr w:type="spellEnd"/>
      <w:r>
        <w:t xml:space="preserve"> potentially </w:t>
      </w:r>
      <w:proofErr w:type="spellStart"/>
      <w:r>
        <w:t>revolutionise</w:t>
      </w:r>
      <w:proofErr w:type="spellEnd"/>
      <w:r>
        <w:t xml:space="preserve"> the area of Land </w:t>
      </w:r>
      <w:del w:id="10" w:author="Shlomi Zeltsinger" w:date="2017-04-25T06:51:00Z">
        <w:r w:rsidDel="008B0ED6">
          <w:delText>regustration</w:delText>
        </w:r>
      </w:del>
      <w:ins w:id="11" w:author="Shlomi Zeltsinger" w:date="2017-04-25T06:51:00Z">
        <w:r w:rsidR="008B0ED6">
          <w:t>registration</w:t>
        </w:r>
      </w:ins>
      <w:r>
        <w:t xml:space="preserve"> and ownership?</w:t>
      </w:r>
    </w:p>
    <w:p w14:paraId="06E47AC6" w14:textId="671C9950" w:rsidR="00A97D1E" w:rsidRDefault="00745171" w:rsidP="00A97D1E">
      <w:pPr>
        <w:pStyle w:val="ListParagraph"/>
        <w:numPr>
          <w:ilvl w:val="1"/>
          <w:numId w:val="1"/>
        </w:numPr>
      </w:pPr>
      <w:r>
        <w:t>Allows governments to have tighter control on ownership records</w:t>
      </w:r>
    </w:p>
    <w:p w14:paraId="0646BB26" w14:textId="5D45645F" w:rsidR="00A97D1E" w:rsidRDefault="00745171" w:rsidP="00A97D1E">
      <w:pPr>
        <w:pStyle w:val="ListParagraph"/>
        <w:numPr>
          <w:ilvl w:val="1"/>
          <w:numId w:val="1"/>
        </w:numPr>
      </w:pPr>
      <w:proofErr w:type="spellStart"/>
      <w:r>
        <w:t>Centralisation</w:t>
      </w:r>
      <w:proofErr w:type="spellEnd"/>
      <w:r>
        <w:t xml:space="preserve"> of records and control by one party can be achieved</w:t>
      </w:r>
    </w:p>
    <w:p w14:paraId="628663A4" w14:textId="0E678F22" w:rsidR="00A97D1E" w:rsidRDefault="00745171" w:rsidP="00A97D1E">
      <w:pPr>
        <w:pStyle w:val="ListParagraph"/>
        <w:numPr>
          <w:ilvl w:val="1"/>
          <w:numId w:val="1"/>
        </w:numPr>
      </w:pPr>
      <w:r>
        <w:lastRenderedPageBreak/>
        <w:t>A distributed, immutable store will mean records are tamperproof and trustworthy thereby reducing corruption</w:t>
      </w:r>
    </w:p>
    <w:p w14:paraId="5B568AB0" w14:textId="6641AAA6" w:rsidR="009108B4" w:rsidRDefault="00D404B5" w:rsidP="00073D48">
      <w:pPr>
        <w:pStyle w:val="ListParagraph"/>
        <w:numPr>
          <w:ilvl w:val="1"/>
          <w:numId w:val="1"/>
        </w:numPr>
      </w:pPr>
      <w:r>
        <w:t xml:space="preserve">Makes the buying and selling of property and land much cheaper and more </w:t>
      </w:r>
      <w:del w:id="12" w:author="Shlomi Zeltsinger" w:date="2017-04-25T06:51:00Z">
        <w:r w:rsidDel="00F40021">
          <w:delText>acceisble</w:delText>
        </w:r>
      </w:del>
      <w:ins w:id="13" w:author="Shlomi Zeltsinger" w:date="2017-04-25T06:51:00Z">
        <w:r w:rsidR="00F40021">
          <w:t>accessible</w:t>
        </w:r>
      </w:ins>
      <w:r>
        <w:t xml:space="preserve"> than currently</w:t>
      </w:r>
    </w:p>
    <w:p w14:paraId="11CA3264" w14:textId="77777777" w:rsidR="00073D48" w:rsidRDefault="00073D48" w:rsidP="00073D48">
      <w:pPr>
        <w:pStyle w:val="ListParagraph"/>
        <w:ind w:left="1364" w:firstLine="0"/>
      </w:pPr>
    </w:p>
    <w:p w14:paraId="1CC2E291" w14:textId="49691445" w:rsidR="003A60D0" w:rsidRDefault="00915707" w:rsidP="003A60D0">
      <w:pPr>
        <w:pStyle w:val="ListParagraph"/>
        <w:numPr>
          <w:ilvl w:val="0"/>
          <w:numId w:val="1"/>
        </w:numPr>
      </w:pPr>
      <w:r>
        <w:t>Which of the following is NOT a good use case for time stamping of records?</w:t>
      </w:r>
    </w:p>
    <w:p w14:paraId="7B7AA286" w14:textId="07FDAE93" w:rsidR="003A60D0" w:rsidRDefault="00915707" w:rsidP="003A60D0">
      <w:pPr>
        <w:pStyle w:val="ListParagraph"/>
        <w:numPr>
          <w:ilvl w:val="1"/>
          <w:numId w:val="1"/>
        </w:numPr>
      </w:pPr>
      <w:r>
        <w:t xml:space="preserve">Proof of task completion </w:t>
      </w:r>
    </w:p>
    <w:p w14:paraId="2AB9E452" w14:textId="031F55FB" w:rsidR="003A60D0" w:rsidRDefault="00915707" w:rsidP="003A60D0">
      <w:pPr>
        <w:pStyle w:val="ListParagraph"/>
        <w:numPr>
          <w:ilvl w:val="1"/>
          <w:numId w:val="1"/>
        </w:numPr>
      </w:pPr>
      <w:r>
        <w:t>Time stamping Intellectual property</w:t>
      </w:r>
    </w:p>
    <w:p w14:paraId="3878D829" w14:textId="33481780" w:rsidR="003A60D0" w:rsidRDefault="00915707" w:rsidP="003A60D0">
      <w:pPr>
        <w:pStyle w:val="ListParagraph"/>
        <w:numPr>
          <w:ilvl w:val="1"/>
          <w:numId w:val="1"/>
        </w:numPr>
      </w:pPr>
      <w:r>
        <w:t>Using for proving contract date signature</w:t>
      </w:r>
    </w:p>
    <w:p w14:paraId="0F09637B" w14:textId="20B3FD8D" w:rsidR="003A60D0" w:rsidRDefault="00915707" w:rsidP="003A60D0">
      <w:pPr>
        <w:pStyle w:val="ListParagraph"/>
        <w:numPr>
          <w:ilvl w:val="1"/>
          <w:numId w:val="1"/>
        </w:numPr>
      </w:pPr>
      <w:del w:id="14" w:author="Shlomi Zeltsinger" w:date="2017-04-25T06:52:00Z">
        <w:r w:rsidDel="00F40021">
          <w:delText>Mainitaining</w:delText>
        </w:r>
      </w:del>
      <w:ins w:id="15" w:author="Shlomi Zeltsinger" w:date="2017-04-25T06:52:00Z">
        <w:r w:rsidR="00F40021">
          <w:t>Maintaining</w:t>
        </w:r>
      </w:ins>
      <w:r>
        <w:t xml:space="preserve"> </w:t>
      </w:r>
      <w:del w:id="16" w:author="Shlomi Zeltsinger" w:date="2017-04-25T06:52:00Z">
        <w:r w:rsidDel="00F40021">
          <w:delText>calenders</w:delText>
        </w:r>
      </w:del>
      <w:ins w:id="17" w:author="Shlomi Zeltsinger" w:date="2017-04-25T06:52:00Z">
        <w:r w:rsidR="00F40021">
          <w:t>calendars</w:t>
        </w:r>
      </w:ins>
      <w:r>
        <w:t xml:space="preserve"> and schedules</w:t>
      </w:r>
    </w:p>
    <w:p w14:paraId="002266A6" w14:textId="77777777" w:rsidR="006A32B5" w:rsidRDefault="006A32B5" w:rsidP="00DD2F11"/>
    <w:p w14:paraId="32D9202F" w14:textId="572AC61E" w:rsidR="007F3CF9" w:rsidRDefault="00197401" w:rsidP="007F3CF9">
      <w:pPr>
        <w:pStyle w:val="ListParagraph"/>
        <w:numPr>
          <w:ilvl w:val="0"/>
          <w:numId w:val="1"/>
        </w:numPr>
      </w:pPr>
      <w:r>
        <w:t xml:space="preserve">Which of the following are important initial steps in preparing your firm for the use of </w:t>
      </w:r>
      <w:proofErr w:type="spellStart"/>
      <w:r>
        <w:t>Blockchain</w:t>
      </w:r>
      <w:proofErr w:type="spellEnd"/>
      <w:r>
        <w:t xml:space="preserve"> </w:t>
      </w:r>
      <w:commentRangeStart w:id="18"/>
      <w:r>
        <w:t>technology</w:t>
      </w:r>
      <w:commentRangeEnd w:id="18"/>
      <w:r w:rsidR="00F40021">
        <w:rPr>
          <w:rStyle w:val="CommentReference"/>
        </w:rPr>
        <w:commentReference w:id="18"/>
      </w:r>
      <w:r>
        <w:t>?</w:t>
      </w:r>
    </w:p>
    <w:p w14:paraId="4EB47028" w14:textId="4FC1D9A7" w:rsidR="007F3CF9" w:rsidRDefault="00197401" w:rsidP="007F3CF9">
      <w:pPr>
        <w:pStyle w:val="ListParagraph"/>
        <w:numPr>
          <w:ilvl w:val="1"/>
          <w:numId w:val="1"/>
        </w:numPr>
      </w:pPr>
      <w:r>
        <w:t xml:space="preserve">Learning and </w:t>
      </w:r>
      <w:del w:id="19" w:author="Shlomi Zeltsinger" w:date="2017-04-25T06:52:00Z">
        <w:r w:rsidDel="00F40021">
          <w:delText>incerasing</w:delText>
        </w:r>
      </w:del>
      <w:ins w:id="20" w:author="Shlomi Zeltsinger" w:date="2017-04-25T06:52:00Z">
        <w:r w:rsidR="00F40021">
          <w:t>increasing</w:t>
        </w:r>
      </w:ins>
      <w:r>
        <w:t xml:space="preserve"> knowledge about the technology</w:t>
      </w:r>
    </w:p>
    <w:p w14:paraId="7B3F9A80" w14:textId="3C7C5787" w:rsidR="007F3CF9" w:rsidRDefault="00197401" w:rsidP="007F3CF9">
      <w:pPr>
        <w:pStyle w:val="ListParagraph"/>
        <w:numPr>
          <w:ilvl w:val="1"/>
          <w:numId w:val="1"/>
        </w:numPr>
      </w:pPr>
      <w:r>
        <w:t xml:space="preserve">Educating and disseminating this knowledge within the </w:t>
      </w:r>
      <w:del w:id="21" w:author="Shlomi Zeltsinger" w:date="2017-04-25T06:52:00Z">
        <w:r w:rsidDel="00F40021">
          <w:delText>organisation</w:delText>
        </w:r>
      </w:del>
      <w:ins w:id="22" w:author="Shlomi Zeltsinger" w:date="2017-04-25T06:52:00Z">
        <w:r w:rsidR="00F40021">
          <w:t>organization</w:t>
        </w:r>
      </w:ins>
    </w:p>
    <w:p w14:paraId="521716E3" w14:textId="436D6790" w:rsidR="007F3CF9" w:rsidRDefault="00197401" w:rsidP="007F3CF9">
      <w:pPr>
        <w:pStyle w:val="ListParagraph"/>
        <w:numPr>
          <w:ilvl w:val="1"/>
          <w:numId w:val="1"/>
        </w:numPr>
      </w:pPr>
      <w:r>
        <w:t>Playing with the technology and building solutions to solve problems</w:t>
      </w:r>
    </w:p>
    <w:p w14:paraId="5AD5DC01" w14:textId="60FC6395" w:rsidR="007F3CF9" w:rsidRDefault="008A461D" w:rsidP="007F3CF9">
      <w:pPr>
        <w:pStyle w:val="ListParagraph"/>
        <w:numPr>
          <w:ilvl w:val="1"/>
          <w:numId w:val="1"/>
        </w:numPr>
      </w:pPr>
      <w:r>
        <w:t>Devisin</w:t>
      </w:r>
      <w:r w:rsidR="007E41D6">
        <w:t>g a firm wide strategy and appr</w:t>
      </w:r>
      <w:r>
        <w:t>o</w:t>
      </w:r>
      <w:r w:rsidR="007E41D6">
        <w:t>a</w:t>
      </w:r>
      <w:r>
        <w:t>ch</w:t>
      </w:r>
    </w:p>
    <w:p w14:paraId="670B2D63" w14:textId="77777777" w:rsidR="007F3CF9" w:rsidRDefault="007F3CF9" w:rsidP="00DD2F11"/>
    <w:p w14:paraId="573A92DB" w14:textId="3CE26212" w:rsidR="00630C33" w:rsidRDefault="00BD4681" w:rsidP="00630C33">
      <w:pPr>
        <w:pStyle w:val="ListParagraph"/>
        <w:numPr>
          <w:ilvl w:val="0"/>
          <w:numId w:val="1"/>
        </w:numPr>
      </w:pPr>
      <w:r>
        <w:t xml:space="preserve">Which of the following should not be </w:t>
      </w:r>
      <w:proofErr w:type="gramStart"/>
      <w:r>
        <w:t>a critical criteria</w:t>
      </w:r>
      <w:proofErr w:type="gramEnd"/>
      <w:r>
        <w:t xml:space="preserve"> for a firm in adopting </w:t>
      </w:r>
      <w:proofErr w:type="spellStart"/>
      <w:r>
        <w:t>blockchain</w:t>
      </w:r>
      <w:proofErr w:type="spellEnd"/>
      <w:r>
        <w:t xml:space="preserve"> technology?</w:t>
      </w:r>
    </w:p>
    <w:p w14:paraId="7D20D038" w14:textId="08FCC7C0" w:rsidR="00630C33" w:rsidRDefault="00BD4681" w:rsidP="00630C33">
      <w:pPr>
        <w:pStyle w:val="ListParagraph"/>
        <w:numPr>
          <w:ilvl w:val="1"/>
          <w:numId w:val="1"/>
        </w:numPr>
      </w:pPr>
      <w:r>
        <w:t xml:space="preserve">Programming Language of the </w:t>
      </w:r>
      <w:proofErr w:type="spellStart"/>
      <w:r>
        <w:t>blockchain</w:t>
      </w:r>
      <w:proofErr w:type="spellEnd"/>
      <w:r>
        <w:t xml:space="preserve"> framework</w:t>
      </w:r>
    </w:p>
    <w:p w14:paraId="612229D5" w14:textId="7F82F3B6" w:rsidR="00630C33" w:rsidRDefault="00BD4681" w:rsidP="00630C33">
      <w:pPr>
        <w:pStyle w:val="ListParagraph"/>
        <w:numPr>
          <w:ilvl w:val="1"/>
          <w:numId w:val="1"/>
        </w:numPr>
      </w:pPr>
      <w:r>
        <w:t xml:space="preserve">Cost of </w:t>
      </w:r>
      <w:del w:id="23" w:author="Shlomi Zeltsinger" w:date="2017-04-25T06:53:00Z">
        <w:r w:rsidDel="00F40021">
          <w:delText>implemntation</w:delText>
        </w:r>
      </w:del>
      <w:ins w:id="24" w:author="Shlomi Zeltsinger" w:date="2017-04-25T06:53:00Z">
        <w:r w:rsidR="00F40021">
          <w:t>implementation</w:t>
        </w:r>
      </w:ins>
    </w:p>
    <w:p w14:paraId="76ABA8DE" w14:textId="2FD74DB5" w:rsidR="00630C33" w:rsidRDefault="00BD4681" w:rsidP="00630C33">
      <w:pPr>
        <w:pStyle w:val="ListParagraph"/>
        <w:numPr>
          <w:ilvl w:val="1"/>
          <w:numId w:val="1"/>
        </w:numPr>
      </w:pPr>
      <w:r>
        <w:t>Interoperability with other systems</w:t>
      </w:r>
    </w:p>
    <w:p w14:paraId="3FA7A9C6" w14:textId="44311DD1" w:rsidR="00630C33" w:rsidRDefault="00C07A1E" w:rsidP="00630C33">
      <w:pPr>
        <w:pStyle w:val="ListParagraph"/>
        <w:numPr>
          <w:ilvl w:val="1"/>
          <w:numId w:val="1"/>
        </w:numPr>
      </w:pPr>
      <w:r>
        <w:t>Scalability</w:t>
      </w:r>
    </w:p>
    <w:p w14:paraId="1C2E384C" w14:textId="77777777" w:rsidR="00937F0B" w:rsidRDefault="00937F0B" w:rsidP="00937F0B">
      <w:pPr>
        <w:pStyle w:val="ListParagraph"/>
        <w:ind w:left="1364" w:firstLine="0"/>
      </w:pPr>
    </w:p>
    <w:p w14:paraId="427DBF56" w14:textId="68A7CBFD" w:rsidR="00937F0B" w:rsidRDefault="00FE0F55" w:rsidP="00937F0B">
      <w:pPr>
        <w:pStyle w:val="ListParagraph"/>
        <w:numPr>
          <w:ilvl w:val="0"/>
          <w:numId w:val="1"/>
        </w:numPr>
      </w:pPr>
      <w:r>
        <w:t xml:space="preserve">Which of the </w:t>
      </w:r>
      <w:del w:id="25" w:author="Shlomi Zeltsinger" w:date="2017-04-25T06:53:00Z">
        <w:r w:rsidDel="00F40021">
          <w:delText>followign</w:delText>
        </w:r>
      </w:del>
      <w:ins w:id="26" w:author="Shlomi Zeltsinger" w:date="2017-04-25T06:53:00Z">
        <w:r w:rsidR="00F40021">
          <w:t>following</w:t>
        </w:r>
      </w:ins>
      <w:r>
        <w:t xml:space="preserve"> are very important when thinking about </w:t>
      </w:r>
      <w:del w:id="27" w:author="Shlomi Zeltsinger" w:date="2017-04-25T06:53:00Z">
        <w:r w:rsidDel="00F40021">
          <w:delText>scalabilty</w:delText>
        </w:r>
      </w:del>
      <w:ins w:id="28" w:author="Shlomi Zeltsinger" w:date="2017-04-25T06:53:00Z">
        <w:r w:rsidR="00F40021">
          <w:t>scalability</w:t>
        </w:r>
      </w:ins>
      <w:r>
        <w:t>?</w:t>
      </w:r>
    </w:p>
    <w:p w14:paraId="22B82956" w14:textId="6A060BD6" w:rsidR="007E65AA" w:rsidRDefault="00FE0F55" w:rsidP="00FE0F55">
      <w:pPr>
        <w:pStyle w:val="ListParagraph"/>
        <w:numPr>
          <w:ilvl w:val="1"/>
          <w:numId w:val="1"/>
        </w:numPr>
      </w:pPr>
      <w:r>
        <w:t>Understanding usage patterns – peak usage times and loads.</w:t>
      </w:r>
    </w:p>
    <w:p w14:paraId="1BBA69D8" w14:textId="67762DE5" w:rsidR="006E6C51" w:rsidRDefault="006E6C51" w:rsidP="00FE0F55">
      <w:pPr>
        <w:pStyle w:val="ListParagraph"/>
        <w:numPr>
          <w:ilvl w:val="1"/>
          <w:numId w:val="1"/>
        </w:numPr>
      </w:pPr>
      <w:r>
        <w:t>How will usage grow over time?</w:t>
      </w:r>
    </w:p>
    <w:p w14:paraId="597B3A3D" w14:textId="67F09D21" w:rsidR="006E6C51" w:rsidRDefault="006E6C51" w:rsidP="00FE0F55">
      <w:pPr>
        <w:pStyle w:val="ListParagraph"/>
        <w:numPr>
          <w:ilvl w:val="1"/>
          <w:numId w:val="1"/>
        </w:numPr>
      </w:pPr>
      <w:r>
        <w:t xml:space="preserve">What are the performance </w:t>
      </w:r>
      <w:del w:id="29" w:author="Shlomi Zeltsinger" w:date="2017-04-25T06:53:00Z">
        <w:r w:rsidDel="00F40021">
          <w:delText>requirments</w:delText>
        </w:r>
      </w:del>
      <w:ins w:id="30" w:author="Shlomi Zeltsinger" w:date="2017-04-25T06:53:00Z">
        <w:r w:rsidR="00F40021">
          <w:t>requirements</w:t>
        </w:r>
      </w:ins>
      <w:r>
        <w:t xml:space="preserve"> for your use cases?</w:t>
      </w:r>
    </w:p>
    <w:p w14:paraId="1A74080F" w14:textId="7065D54D" w:rsidR="006E6C51" w:rsidRDefault="006E6C51" w:rsidP="00FE0F55">
      <w:pPr>
        <w:pStyle w:val="ListParagraph"/>
        <w:numPr>
          <w:ilvl w:val="1"/>
          <w:numId w:val="1"/>
        </w:numPr>
      </w:pPr>
      <w:r>
        <w:t>All of the above</w:t>
      </w:r>
    </w:p>
    <w:p w14:paraId="3BCB8E12" w14:textId="77777777" w:rsidR="006E6C51" w:rsidRDefault="006E6C51" w:rsidP="006E6C51"/>
    <w:p w14:paraId="0E168443" w14:textId="050E35C0" w:rsidR="007E65AA" w:rsidRDefault="00573183" w:rsidP="007E65AA">
      <w:pPr>
        <w:pStyle w:val="ListParagraph"/>
        <w:numPr>
          <w:ilvl w:val="0"/>
          <w:numId w:val="1"/>
        </w:numPr>
      </w:pPr>
      <w:r>
        <w:t xml:space="preserve">Which of the </w:t>
      </w:r>
      <w:del w:id="31" w:author="Shlomi Zeltsinger" w:date="2017-04-25T06:53:00Z">
        <w:r w:rsidDel="00F40021">
          <w:delText>followjng</w:delText>
        </w:r>
      </w:del>
      <w:ins w:id="32" w:author="Shlomi Zeltsinger" w:date="2017-04-25T06:53:00Z">
        <w:r w:rsidR="00F40021">
          <w:t>following</w:t>
        </w:r>
      </w:ins>
      <w:r>
        <w:t xml:space="preserve"> is NOT a </w:t>
      </w:r>
      <w:del w:id="33" w:author="Shlomi Zeltsinger" w:date="2017-04-25T06:53:00Z">
        <w:r w:rsidDel="00F40021">
          <w:delText>oncern</w:delText>
        </w:r>
      </w:del>
      <w:ins w:id="34" w:author="Shlomi Zeltsinger" w:date="2017-04-25T06:53:00Z">
        <w:r w:rsidR="00F40021">
          <w:t>concern</w:t>
        </w:r>
      </w:ins>
      <w:r>
        <w:t xml:space="preserve"> with regards to interoperability?</w:t>
      </w:r>
    </w:p>
    <w:p w14:paraId="10DCC4C7" w14:textId="52DBE5C9" w:rsidR="007E65AA" w:rsidRDefault="00573183" w:rsidP="007E65AA">
      <w:pPr>
        <w:pStyle w:val="ListParagraph"/>
        <w:numPr>
          <w:ilvl w:val="1"/>
          <w:numId w:val="1"/>
        </w:numPr>
      </w:pPr>
      <w:r>
        <w:t>Legacy / Existing systems</w:t>
      </w:r>
      <w:r w:rsidR="00D1107E">
        <w:t xml:space="preserve"> and how they will interact with each other</w:t>
      </w:r>
    </w:p>
    <w:p w14:paraId="0075AFE2" w14:textId="1A40BCA4" w:rsidR="007E65AA" w:rsidRDefault="0075024D" w:rsidP="007E65AA">
      <w:pPr>
        <w:pStyle w:val="ListParagraph"/>
        <w:numPr>
          <w:ilvl w:val="1"/>
          <w:numId w:val="1"/>
        </w:numPr>
      </w:pPr>
      <w:r>
        <w:t>Does the system have adequate permissions in place to control access?</w:t>
      </w:r>
    </w:p>
    <w:p w14:paraId="3DE91D4F" w14:textId="1FB5C78A" w:rsidR="007E65AA" w:rsidRDefault="00D1107E" w:rsidP="007E65AA">
      <w:pPr>
        <w:pStyle w:val="ListParagraph"/>
        <w:numPr>
          <w:ilvl w:val="1"/>
          <w:numId w:val="1"/>
        </w:numPr>
      </w:pPr>
      <w:r>
        <w:t>Will it be easy to extract data in some common format?</w:t>
      </w:r>
    </w:p>
    <w:p w14:paraId="1BB4C197" w14:textId="49620BE7" w:rsidR="00D1107E" w:rsidRDefault="00D1107E" w:rsidP="007E65AA">
      <w:pPr>
        <w:pStyle w:val="ListParagraph"/>
        <w:numPr>
          <w:ilvl w:val="1"/>
          <w:numId w:val="1"/>
        </w:numPr>
      </w:pPr>
      <w:r>
        <w:t>Will it be possible to meet any regulatory requirements with</w:t>
      </w:r>
      <w:ins w:id="35" w:author="Shlomi Zeltsinger" w:date="2017-04-25T06:54:00Z">
        <w:r w:rsidR="00F40021">
          <w:t>in</w:t>
        </w:r>
      </w:ins>
      <w:r>
        <w:t xml:space="preserve"> the </w:t>
      </w:r>
      <w:proofErr w:type="gramStart"/>
      <w:r>
        <w:t>system</w:t>
      </w:r>
      <w:bookmarkStart w:id="36" w:name="_GoBack"/>
      <w:bookmarkEnd w:id="36"/>
      <w:proofErr w:type="gramEnd"/>
    </w:p>
    <w:p w14:paraId="42C89651" w14:textId="77777777" w:rsidR="006A32B5" w:rsidRDefault="006A32B5" w:rsidP="00D1107E">
      <w:pPr>
        <w:ind w:firstLine="0"/>
      </w:pPr>
    </w:p>
    <w:p w14:paraId="5B44C5D7" w14:textId="7416657F" w:rsidR="00DD2F11" w:rsidRDefault="00DD2F11" w:rsidP="00DD2F11">
      <w:r>
        <w:t>Key – 1</w:t>
      </w:r>
      <w:r w:rsidR="00452719">
        <w:t>D</w:t>
      </w:r>
      <w:r>
        <w:t xml:space="preserve">, </w:t>
      </w:r>
      <w:r w:rsidR="001006DB">
        <w:t>2B</w:t>
      </w:r>
      <w:r w:rsidR="00AC3E2A">
        <w:t>, 3C</w:t>
      </w:r>
      <w:r w:rsidR="00D53238">
        <w:t xml:space="preserve">, </w:t>
      </w:r>
      <w:r w:rsidR="008F6A4E">
        <w:t>4A</w:t>
      </w:r>
      <w:r w:rsidR="000B76D5">
        <w:t xml:space="preserve">, 5D, 6A, </w:t>
      </w:r>
      <w:r w:rsidR="00140CEF">
        <w:t xml:space="preserve">7B, </w:t>
      </w:r>
      <w:r w:rsidR="00EE5773">
        <w:t xml:space="preserve">8D, 9B, </w:t>
      </w:r>
      <w:r w:rsidR="00BE47F1">
        <w:t>10C,11B</w:t>
      </w:r>
      <w:r w:rsidR="008104D4">
        <w:t xml:space="preserve">, 12A, 13D, </w:t>
      </w:r>
      <w:r w:rsidR="00C70129">
        <w:t>14C</w:t>
      </w:r>
      <w:r w:rsidR="006F0D3A">
        <w:t>,</w:t>
      </w:r>
      <w:r w:rsidR="00C70129">
        <w:t xml:space="preserve"> 15D</w:t>
      </w:r>
      <w:r w:rsidR="005663D5">
        <w:t>, 16B, 17</w:t>
      </w:r>
      <w:r w:rsidR="006F7691">
        <w:t>A</w:t>
      </w:r>
      <w:r w:rsidR="00020A3C">
        <w:t>, 18D</w:t>
      </w:r>
      <w:r w:rsidR="00625259">
        <w:t>, 19A</w:t>
      </w:r>
      <w:r w:rsidR="00A14A86">
        <w:t>, 20</w:t>
      </w:r>
      <w:proofErr w:type="gramStart"/>
      <w:r w:rsidR="00A14A86">
        <w:t>B ,</w:t>
      </w:r>
      <w:proofErr w:type="gramEnd"/>
      <w:r w:rsidR="00A14A86">
        <w:t xml:space="preserve"> 21D</w:t>
      </w:r>
      <w:r w:rsidR="00FA41DA">
        <w:t>, 22A, 23D</w:t>
      </w:r>
      <w:r w:rsidR="00BB6CFD">
        <w:t>, 24B, 25C</w:t>
      </w:r>
      <w:r w:rsidR="00BD4681">
        <w:t>, 26D, 27C</w:t>
      </w:r>
      <w:r w:rsidR="00C07A1E">
        <w:t>, 28A</w:t>
      </w:r>
      <w:r w:rsidR="003167D7">
        <w:t>, 29D</w:t>
      </w:r>
      <w:r w:rsidR="0075024D">
        <w:t>, 30B</w:t>
      </w:r>
    </w:p>
    <w:sectPr w:rsidR="00DD2F11" w:rsidSect="00B552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hlomi Zeltsinger" w:date="2017-04-25T06:42:00Z" w:initials="SZ">
    <w:p w14:paraId="33D61810" w14:textId="3C646C31" w:rsidR="008B0ED6" w:rsidRDefault="008B0ED6">
      <w:pPr>
        <w:pStyle w:val="CommentText"/>
      </w:pPr>
      <w:r>
        <w:rPr>
          <w:rStyle w:val="CommentReference"/>
        </w:rPr>
        <w:annotationRef/>
      </w:r>
      <w:r>
        <w:t>Too general.</w:t>
      </w:r>
    </w:p>
  </w:comment>
  <w:comment w:id="6" w:author="Shlomi Zeltsinger" w:date="2017-04-25T06:47:00Z" w:initials="SZ">
    <w:p w14:paraId="7536EE2A" w14:textId="3D993F1A" w:rsidR="008B0ED6" w:rsidRDefault="008B0ED6">
      <w:pPr>
        <w:pStyle w:val="CommentText"/>
      </w:pPr>
      <w:r>
        <w:rPr>
          <w:rStyle w:val="CommentReference"/>
        </w:rPr>
        <w:annotationRef/>
      </w:r>
      <w:r>
        <w:t>Too controversial</w:t>
      </w:r>
    </w:p>
  </w:comment>
  <w:comment w:id="8" w:author="Shlomi Zeltsinger" w:date="2017-04-25T06:49:00Z" w:initials="SZ">
    <w:p w14:paraId="3B16983F" w14:textId="62D85D3E" w:rsidR="008B0ED6" w:rsidRDefault="008B0ED6">
      <w:pPr>
        <w:pStyle w:val="CommentText"/>
      </w:pPr>
      <w:r>
        <w:rPr>
          <w:rStyle w:val="CommentReference"/>
        </w:rPr>
        <w:annotationRef/>
      </w:r>
      <w:r>
        <w:t>See previous exam</w:t>
      </w:r>
    </w:p>
  </w:comment>
  <w:comment w:id="9" w:author="Shlomi Zeltsinger" w:date="2017-04-25T06:50:00Z" w:initials="SZ">
    <w:p w14:paraId="217DF6F5" w14:textId="165B4468" w:rsidR="008B0ED6" w:rsidRDefault="008B0ED6">
      <w:pPr>
        <w:pStyle w:val="CommentText"/>
      </w:pPr>
      <w:r>
        <w:rPr>
          <w:rStyle w:val="CommentReference"/>
        </w:rPr>
        <w:annotationRef/>
      </w:r>
      <w:r>
        <w:t xml:space="preserve">Too controversial </w:t>
      </w:r>
    </w:p>
  </w:comment>
  <w:comment w:id="18" w:author="Shlomi Zeltsinger" w:date="2017-04-25T06:52:00Z" w:initials="SZ">
    <w:p w14:paraId="09369908" w14:textId="1284B443" w:rsidR="00F40021" w:rsidRDefault="00F40021">
      <w:pPr>
        <w:pStyle w:val="CommentText"/>
      </w:pPr>
      <w:r>
        <w:rPr>
          <w:rStyle w:val="CommentReference"/>
        </w:rPr>
        <w:annotationRef/>
      </w:r>
      <w:r>
        <w:t>Too general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D61810" w15:done="0"/>
  <w15:commentEx w15:paraId="7536EE2A" w15:done="0"/>
  <w15:commentEx w15:paraId="3B16983F" w15:done="0"/>
  <w15:commentEx w15:paraId="217DF6F5" w15:done="0"/>
  <w15:commentEx w15:paraId="093699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A1EBB"/>
    <w:multiLevelType w:val="hybridMultilevel"/>
    <w:tmpl w:val="2746FB26"/>
    <w:lvl w:ilvl="0" w:tplc="F264ACB4">
      <w:start w:val="1"/>
      <w:numFmt w:val="decimal"/>
      <w:lvlText w:val="%1."/>
      <w:lvlJc w:val="left"/>
      <w:pPr>
        <w:ind w:left="824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lomi Zeltsinger">
    <w15:presenceInfo w15:providerId="Windows Live" w15:userId="9cb1891226b51d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F11"/>
    <w:rsid w:val="00020A3C"/>
    <w:rsid w:val="00022D10"/>
    <w:rsid w:val="00066C01"/>
    <w:rsid w:val="00073D48"/>
    <w:rsid w:val="000B76D5"/>
    <w:rsid w:val="000E209E"/>
    <w:rsid w:val="001006DB"/>
    <w:rsid w:val="00101886"/>
    <w:rsid w:val="00140CEF"/>
    <w:rsid w:val="00151EC0"/>
    <w:rsid w:val="00197401"/>
    <w:rsid w:val="001D4D23"/>
    <w:rsid w:val="001F4E92"/>
    <w:rsid w:val="00204E21"/>
    <w:rsid w:val="0024444F"/>
    <w:rsid w:val="00252852"/>
    <w:rsid w:val="002B5F2C"/>
    <w:rsid w:val="002D45E3"/>
    <w:rsid w:val="002F2AF9"/>
    <w:rsid w:val="003167D7"/>
    <w:rsid w:val="00346B40"/>
    <w:rsid w:val="003665B9"/>
    <w:rsid w:val="003A60D0"/>
    <w:rsid w:val="003D0A05"/>
    <w:rsid w:val="003F698F"/>
    <w:rsid w:val="004123B9"/>
    <w:rsid w:val="00437EFF"/>
    <w:rsid w:val="00450CB1"/>
    <w:rsid w:val="00452719"/>
    <w:rsid w:val="00493083"/>
    <w:rsid w:val="004B7FBB"/>
    <w:rsid w:val="0053614F"/>
    <w:rsid w:val="005663D5"/>
    <w:rsid w:val="00567A1D"/>
    <w:rsid w:val="00567D06"/>
    <w:rsid w:val="00572D14"/>
    <w:rsid w:val="00573183"/>
    <w:rsid w:val="005D16E7"/>
    <w:rsid w:val="00625259"/>
    <w:rsid w:val="00630C33"/>
    <w:rsid w:val="00640372"/>
    <w:rsid w:val="006A32B5"/>
    <w:rsid w:val="006B149C"/>
    <w:rsid w:val="006E6C51"/>
    <w:rsid w:val="006F0D3A"/>
    <w:rsid w:val="006F7691"/>
    <w:rsid w:val="00745171"/>
    <w:rsid w:val="00745E07"/>
    <w:rsid w:val="0075024D"/>
    <w:rsid w:val="007E41D6"/>
    <w:rsid w:val="007E65AA"/>
    <w:rsid w:val="007F3CF9"/>
    <w:rsid w:val="007F77A2"/>
    <w:rsid w:val="00803046"/>
    <w:rsid w:val="008104D4"/>
    <w:rsid w:val="008A461D"/>
    <w:rsid w:val="008B0ED6"/>
    <w:rsid w:val="008D3611"/>
    <w:rsid w:val="008F6A4E"/>
    <w:rsid w:val="008F7693"/>
    <w:rsid w:val="009108B4"/>
    <w:rsid w:val="0091375A"/>
    <w:rsid w:val="00915707"/>
    <w:rsid w:val="009158A0"/>
    <w:rsid w:val="00916224"/>
    <w:rsid w:val="00934D47"/>
    <w:rsid w:val="00937F0B"/>
    <w:rsid w:val="009405BA"/>
    <w:rsid w:val="009A36D1"/>
    <w:rsid w:val="009E34FE"/>
    <w:rsid w:val="00A131C9"/>
    <w:rsid w:val="00A14A86"/>
    <w:rsid w:val="00A27D73"/>
    <w:rsid w:val="00A81304"/>
    <w:rsid w:val="00A97D1E"/>
    <w:rsid w:val="00AA4991"/>
    <w:rsid w:val="00AB4D25"/>
    <w:rsid w:val="00AC2C36"/>
    <w:rsid w:val="00AC3E2A"/>
    <w:rsid w:val="00AF1701"/>
    <w:rsid w:val="00B107E5"/>
    <w:rsid w:val="00B12C76"/>
    <w:rsid w:val="00B55279"/>
    <w:rsid w:val="00BB6CFD"/>
    <w:rsid w:val="00BC4D90"/>
    <w:rsid w:val="00BC6B28"/>
    <w:rsid w:val="00BD4681"/>
    <w:rsid w:val="00BD4837"/>
    <w:rsid w:val="00BE47F1"/>
    <w:rsid w:val="00BE7FC1"/>
    <w:rsid w:val="00BF0700"/>
    <w:rsid w:val="00C07A1E"/>
    <w:rsid w:val="00C563A4"/>
    <w:rsid w:val="00C70129"/>
    <w:rsid w:val="00C701FA"/>
    <w:rsid w:val="00CE48A9"/>
    <w:rsid w:val="00D1107E"/>
    <w:rsid w:val="00D1135B"/>
    <w:rsid w:val="00D11B83"/>
    <w:rsid w:val="00D309B7"/>
    <w:rsid w:val="00D404B5"/>
    <w:rsid w:val="00D52E26"/>
    <w:rsid w:val="00D53238"/>
    <w:rsid w:val="00D617DD"/>
    <w:rsid w:val="00D736FF"/>
    <w:rsid w:val="00DD2F11"/>
    <w:rsid w:val="00E07EDF"/>
    <w:rsid w:val="00E612F8"/>
    <w:rsid w:val="00E77770"/>
    <w:rsid w:val="00ED7A9F"/>
    <w:rsid w:val="00ED7D32"/>
    <w:rsid w:val="00EE5773"/>
    <w:rsid w:val="00F15E1A"/>
    <w:rsid w:val="00F34996"/>
    <w:rsid w:val="00F40021"/>
    <w:rsid w:val="00FA296E"/>
    <w:rsid w:val="00FA41DA"/>
    <w:rsid w:val="00FE0F55"/>
    <w:rsid w:val="00F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8CF76"/>
  <w14:defaultImageDpi w14:val="300"/>
  <w15:docId w15:val="{735146A3-E5C7-443E-96BD-458AD6FC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C0"/>
    <w:pPr>
      <w:spacing w:after="200"/>
      <w:ind w:firstLine="284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372"/>
    <w:pPr>
      <w:keepNext/>
      <w:keepLines/>
      <w:spacing w:after="320"/>
      <w:ind w:firstLine="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FBB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372"/>
    <w:pPr>
      <w:keepNext/>
      <w:keepLines/>
      <w:spacing w:after="320"/>
      <w:ind w:firstLine="0"/>
      <w:jc w:val="center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372"/>
    <w:pPr>
      <w:keepNext/>
      <w:keepLines/>
      <w:spacing w:before="200" w:after="0"/>
      <w:jc w:val="left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372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FB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0372"/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40372"/>
    <w:rPr>
      <w:rFonts w:ascii="Times New Roman" w:eastAsiaTheme="majorEastAsia" w:hAnsi="Times New Roman" w:cstheme="majorBidi"/>
      <w:bCs/>
      <w:iCs/>
    </w:rPr>
  </w:style>
  <w:style w:type="paragraph" w:styleId="ListParagraph">
    <w:name w:val="List Paragraph"/>
    <w:basedOn w:val="Normal"/>
    <w:uiPriority w:val="34"/>
    <w:qFormat/>
    <w:rsid w:val="00DD2F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0E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E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ED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E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ED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E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Natarajan</dc:creator>
  <cp:keywords/>
  <dc:description/>
  <cp:lastModifiedBy>Shlomi Zeltsinger</cp:lastModifiedBy>
  <cp:revision>68</cp:revision>
  <dcterms:created xsi:type="dcterms:W3CDTF">2016-08-14T17:45:00Z</dcterms:created>
  <dcterms:modified xsi:type="dcterms:W3CDTF">2017-04-25T03:54:00Z</dcterms:modified>
</cp:coreProperties>
</file>