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78A" w:rsidRDefault="00716840" w:rsidP="00A943FD">
      <w:pPr>
        <w:jc w:val="center"/>
        <w:pPrChange w:id="0" w:author="Shlomi Zeltsinger" w:date="2017-05-06T15:44:00Z">
          <w:pPr/>
        </w:pPrChange>
      </w:pPr>
      <w:r>
        <w:t>Bits, bytes and encoding</w:t>
      </w:r>
    </w:p>
    <w:p w:rsidR="009A3A6F" w:rsidRDefault="009A3A6F"/>
    <w:p w:rsidR="009A3A6F" w:rsidRDefault="009A3A6F" w:rsidP="00D51D88">
      <w:pPr>
        <w:pStyle w:val="ListParagraph"/>
        <w:numPr>
          <w:ilvl w:val="0"/>
          <w:numId w:val="1"/>
        </w:numPr>
        <w:pPrChange w:id="1" w:author="Shlomi Zeltsinger" w:date="2017-05-06T15:45:00Z">
          <w:pPr/>
        </w:pPrChange>
      </w:pPr>
      <w:r>
        <w:t>How many bits are in one byte? (8)</w:t>
      </w:r>
    </w:p>
    <w:p w:rsidR="009A3A6F" w:rsidRDefault="009A3A6F" w:rsidP="00D51D88">
      <w:pPr>
        <w:pStyle w:val="ListParagraph"/>
        <w:numPr>
          <w:ilvl w:val="0"/>
          <w:numId w:val="1"/>
        </w:numPr>
        <w:pPrChange w:id="2" w:author="Shlomi Zeltsinger" w:date="2017-05-06T15:45:00Z">
          <w:pPr/>
        </w:pPrChange>
      </w:pPr>
      <w:r>
        <w:t>In how many different ways can one bit be organised? (256)</w:t>
      </w:r>
    </w:p>
    <w:p w:rsidR="009A3A6F" w:rsidRDefault="009A3A6F" w:rsidP="00D51D88">
      <w:pPr>
        <w:pStyle w:val="ListParagraph"/>
        <w:numPr>
          <w:ilvl w:val="0"/>
          <w:numId w:val="1"/>
        </w:numPr>
        <w:pPrChange w:id="3" w:author="Shlomi Zeltsinger" w:date="2017-05-06T15:45:00Z">
          <w:pPr/>
        </w:pPrChange>
      </w:pPr>
      <w:r>
        <w:t>What’s the highest number a single byte can present? (255)</w:t>
      </w:r>
    </w:p>
    <w:p w:rsidR="009A3A6F" w:rsidRDefault="009A3A6F" w:rsidP="00D51D88">
      <w:pPr>
        <w:pStyle w:val="ListParagraph"/>
        <w:numPr>
          <w:ilvl w:val="0"/>
          <w:numId w:val="1"/>
        </w:numPr>
        <w:rPr>
          <w:ins w:id="4" w:author="Shlomi Zeltsinger" w:date="2017-05-06T15:45:00Z"/>
        </w:rPr>
        <w:pPrChange w:id="5" w:author="Shlomi Zeltsinger" w:date="2017-05-06T15:45:00Z">
          <w:pPr/>
        </w:pPrChange>
      </w:pPr>
      <w:r>
        <w:t>What is nibble? (half a byte)</w:t>
      </w:r>
    </w:p>
    <w:p w:rsidR="00D51D88" w:rsidRDefault="00D51D88" w:rsidP="00D51D88">
      <w:pPr>
        <w:pStyle w:val="ListParagraph"/>
        <w:pPrChange w:id="6" w:author="Shlomi Zeltsinger" w:date="2017-05-06T15:45:00Z">
          <w:pPr/>
        </w:pPrChange>
      </w:pPr>
    </w:p>
    <w:p w:rsidR="009A3A6F" w:rsidRDefault="009A3A6F" w:rsidP="00D51D88">
      <w:pPr>
        <w:pStyle w:val="ListParagraph"/>
        <w:numPr>
          <w:ilvl w:val="0"/>
          <w:numId w:val="1"/>
        </w:numPr>
        <w:pPrChange w:id="7" w:author="Shlomi Zeltsinger" w:date="2017-05-06T15:45:00Z">
          <w:pPr/>
        </w:pPrChange>
      </w:pPr>
      <w:r>
        <w:t>Convert the following numbers from Decimal to Hexadecimals: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F0493" w:rsidTr="00DF0493">
        <w:tc>
          <w:tcPr>
            <w:tcW w:w="2337" w:type="dxa"/>
          </w:tcPr>
          <w:p w:rsidR="00DF0493" w:rsidRPr="00D61DC5" w:rsidRDefault="00DF0493" w:rsidP="00DF0493">
            <w:r w:rsidRPr="00D61DC5">
              <w:t>00 (00)</w:t>
            </w:r>
          </w:p>
        </w:tc>
        <w:tc>
          <w:tcPr>
            <w:tcW w:w="2337" w:type="dxa"/>
          </w:tcPr>
          <w:p w:rsidR="00DF0493" w:rsidRDefault="00DF0493" w:rsidP="00DF0493"/>
        </w:tc>
        <w:tc>
          <w:tcPr>
            <w:tcW w:w="2338" w:type="dxa"/>
          </w:tcPr>
          <w:p w:rsidR="00DF0493" w:rsidRPr="00582629" w:rsidRDefault="00DF0493" w:rsidP="00DF0493">
            <w:r w:rsidRPr="00582629">
              <w:t>15 (of/f)</w:t>
            </w:r>
          </w:p>
        </w:tc>
        <w:tc>
          <w:tcPr>
            <w:tcW w:w="2338" w:type="dxa"/>
          </w:tcPr>
          <w:p w:rsidR="00DF0493" w:rsidRDefault="00DF0493" w:rsidP="00DF0493"/>
        </w:tc>
      </w:tr>
      <w:tr w:rsidR="00DF0493" w:rsidTr="00DF0493">
        <w:tc>
          <w:tcPr>
            <w:tcW w:w="2337" w:type="dxa"/>
          </w:tcPr>
          <w:p w:rsidR="00DF0493" w:rsidRPr="00D61DC5" w:rsidRDefault="00DF0493" w:rsidP="00DF0493">
            <w:r w:rsidRPr="00D61DC5">
              <w:t>01 (01)</w:t>
            </w:r>
          </w:p>
        </w:tc>
        <w:tc>
          <w:tcPr>
            <w:tcW w:w="2337" w:type="dxa"/>
          </w:tcPr>
          <w:p w:rsidR="00DF0493" w:rsidRDefault="00DF0493" w:rsidP="00DF0493"/>
        </w:tc>
        <w:tc>
          <w:tcPr>
            <w:tcW w:w="2338" w:type="dxa"/>
          </w:tcPr>
          <w:p w:rsidR="00DF0493" w:rsidRPr="00582629" w:rsidRDefault="00DF0493" w:rsidP="00DF0493">
            <w:r w:rsidRPr="00582629">
              <w:t>16 (10)</w:t>
            </w:r>
          </w:p>
        </w:tc>
        <w:tc>
          <w:tcPr>
            <w:tcW w:w="2338" w:type="dxa"/>
          </w:tcPr>
          <w:p w:rsidR="00DF0493" w:rsidRDefault="00DF0493" w:rsidP="00DF0493"/>
        </w:tc>
      </w:tr>
      <w:tr w:rsidR="00DF0493" w:rsidTr="00DF0493">
        <w:tc>
          <w:tcPr>
            <w:tcW w:w="2337" w:type="dxa"/>
          </w:tcPr>
          <w:p w:rsidR="00DF0493" w:rsidRPr="00D61DC5" w:rsidRDefault="00DF0493" w:rsidP="00DF0493">
            <w:r w:rsidRPr="00D61DC5">
              <w:t>09 (09)</w:t>
            </w:r>
          </w:p>
        </w:tc>
        <w:tc>
          <w:tcPr>
            <w:tcW w:w="2337" w:type="dxa"/>
          </w:tcPr>
          <w:p w:rsidR="00DF0493" w:rsidRDefault="00DF0493" w:rsidP="00DF0493"/>
        </w:tc>
        <w:tc>
          <w:tcPr>
            <w:tcW w:w="2338" w:type="dxa"/>
          </w:tcPr>
          <w:p w:rsidR="00DF0493" w:rsidRPr="00582629" w:rsidRDefault="00DF0493" w:rsidP="00DF0493">
            <w:r w:rsidRPr="00582629">
              <w:t>17 (11)</w:t>
            </w:r>
          </w:p>
        </w:tc>
        <w:tc>
          <w:tcPr>
            <w:tcW w:w="2338" w:type="dxa"/>
          </w:tcPr>
          <w:p w:rsidR="00DF0493" w:rsidRDefault="00DF0493" w:rsidP="00DF0493"/>
        </w:tc>
      </w:tr>
      <w:tr w:rsidR="00DF0493" w:rsidTr="00DF0493">
        <w:tc>
          <w:tcPr>
            <w:tcW w:w="2337" w:type="dxa"/>
          </w:tcPr>
          <w:p w:rsidR="00DF0493" w:rsidRPr="00D61DC5" w:rsidRDefault="00DF0493" w:rsidP="00DF0493">
            <w:r w:rsidRPr="00D61DC5">
              <w:t>10 (0a/a)</w:t>
            </w:r>
          </w:p>
        </w:tc>
        <w:tc>
          <w:tcPr>
            <w:tcW w:w="2337" w:type="dxa"/>
          </w:tcPr>
          <w:p w:rsidR="00DF0493" w:rsidRDefault="00DF0493" w:rsidP="00DF0493"/>
        </w:tc>
        <w:tc>
          <w:tcPr>
            <w:tcW w:w="2338" w:type="dxa"/>
          </w:tcPr>
          <w:p w:rsidR="00DF0493" w:rsidRPr="00582629" w:rsidRDefault="00DF0493" w:rsidP="00DF0493">
            <w:r w:rsidRPr="00582629">
              <w:t>30 (1d)</w:t>
            </w:r>
          </w:p>
        </w:tc>
        <w:tc>
          <w:tcPr>
            <w:tcW w:w="2338" w:type="dxa"/>
          </w:tcPr>
          <w:p w:rsidR="00DF0493" w:rsidRDefault="00DF0493" w:rsidP="00DF0493"/>
        </w:tc>
      </w:tr>
      <w:tr w:rsidR="00DF0493" w:rsidTr="00DF0493">
        <w:tc>
          <w:tcPr>
            <w:tcW w:w="2337" w:type="dxa"/>
          </w:tcPr>
          <w:p w:rsidR="00DF0493" w:rsidRPr="00D61DC5" w:rsidRDefault="00DF0493" w:rsidP="00DF0493">
            <w:r w:rsidRPr="00D61DC5">
              <w:t>11 (0b/b)</w:t>
            </w:r>
          </w:p>
        </w:tc>
        <w:tc>
          <w:tcPr>
            <w:tcW w:w="2337" w:type="dxa"/>
          </w:tcPr>
          <w:p w:rsidR="00DF0493" w:rsidRDefault="00DF0493" w:rsidP="00DF0493"/>
        </w:tc>
        <w:tc>
          <w:tcPr>
            <w:tcW w:w="2338" w:type="dxa"/>
          </w:tcPr>
          <w:p w:rsidR="00DF0493" w:rsidRPr="00582629" w:rsidRDefault="00DF0493" w:rsidP="00DF0493">
            <w:r w:rsidRPr="00582629">
              <w:t>255 (</w:t>
            </w:r>
            <w:proofErr w:type="spellStart"/>
            <w:r w:rsidRPr="00582629">
              <w:t>ff</w:t>
            </w:r>
            <w:proofErr w:type="spellEnd"/>
            <w:r w:rsidRPr="00582629">
              <w:t>)</w:t>
            </w:r>
          </w:p>
        </w:tc>
        <w:tc>
          <w:tcPr>
            <w:tcW w:w="2338" w:type="dxa"/>
          </w:tcPr>
          <w:p w:rsidR="00DF0493" w:rsidRDefault="00DF0493" w:rsidP="00DF0493"/>
        </w:tc>
      </w:tr>
    </w:tbl>
    <w:p w:rsidR="00DF0493" w:rsidRDefault="00DF0493"/>
    <w:p w:rsidR="009A3A6F" w:rsidRDefault="009A3A6F"/>
    <w:p w:rsidR="009A3A6F" w:rsidRDefault="009A3A6F" w:rsidP="00D51D88">
      <w:pPr>
        <w:pStyle w:val="ListParagraph"/>
        <w:numPr>
          <w:ilvl w:val="0"/>
          <w:numId w:val="1"/>
        </w:numPr>
        <w:pPrChange w:id="8" w:author="Shlomi Zeltsinger" w:date="2017-05-06T15:45:00Z">
          <w:pPr/>
        </w:pPrChange>
      </w:pPr>
      <w:r>
        <w:t>Convert the following numbers from Hexadecimals to Decimals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6684A" w:rsidTr="0086684A">
        <w:tc>
          <w:tcPr>
            <w:tcW w:w="2337" w:type="dxa"/>
          </w:tcPr>
          <w:p w:rsidR="0086684A" w:rsidRDefault="0086684A" w:rsidP="0086684A">
            <w:r>
              <w:t>00 (00)</w:t>
            </w:r>
          </w:p>
        </w:tc>
        <w:tc>
          <w:tcPr>
            <w:tcW w:w="2337" w:type="dxa"/>
          </w:tcPr>
          <w:p w:rsidR="0086684A" w:rsidRDefault="0086684A" w:rsidP="0086684A"/>
        </w:tc>
        <w:tc>
          <w:tcPr>
            <w:tcW w:w="2338" w:type="dxa"/>
          </w:tcPr>
          <w:p w:rsidR="0086684A" w:rsidRPr="005B7E6E" w:rsidRDefault="0086684A" w:rsidP="0086684A">
            <w:r w:rsidRPr="005B7E6E">
              <w:t>25 (37)</w:t>
            </w:r>
          </w:p>
        </w:tc>
        <w:tc>
          <w:tcPr>
            <w:tcW w:w="2338" w:type="dxa"/>
          </w:tcPr>
          <w:p w:rsidR="0086684A" w:rsidRDefault="0086684A" w:rsidP="0086684A"/>
        </w:tc>
      </w:tr>
      <w:tr w:rsidR="0086684A" w:rsidTr="0086684A">
        <w:tc>
          <w:tcPr>
            <w:tcW w:w="2337" w:type="dxa"/>
          </w:tcPr>
          <w:p w:rsidR="0086684A" w:rsidRDefault="0086684A" w:rsidP="0086684A">
            <w:r>
              <w:t>01 (01)</w:t>
            </w:r>
          </w:p>
        </w:tc>
        <w:tc>
          <w:tcPr>
            <w:tcW w:w="2337" w:type="dxa"/>
          </w:tcPr>
          <w:p w:rsidR="0086684A" w:rsidRDefault="0086684A" w:rsidP="0086684A"/>
        </w:tc>
        <w:tc>
          <w:tcPr>
            <w:tcW w:w="2338" w:type="dxa"/>
          </w:tcPr>
          <w:p w:rsidR="0086684A" w:rsidRPr="005B7E6E" w:rsidRDefault="0086684A" w:rsidP="0086684A">
            <w:r w:rsidRPr="005B7E6E">
              <w:t>0a (10)</w:t>
            </w:r>
          </w:p>
        </w:tc>
        <w:tc>
          <w:tcPr>
            <w:tcW w:w="2338" w:type="dxa"/>
          </w:tcPr>
          <w:p w:rsidR="0086684A" w:rsidRDefault="0086684A" w:rsidP="0086684A"/>
        </w:tc>
      </w:tr>
      <w:tr w:rsidR="0086684A" w:rsidTr="0086684A">
        <w:tc>
          <w:tcPr>
            <w:tcW w:w="2337" w:type="dxa"/>
          </w:tcPr>
          <w:p w:rsidR="0086684A" w:rsidRDefault="0086684A" w:rsidP="0086684A">
            <w:r>
              <w:t>09 (09)</w:t>
            </w:r>
          </w:p>
        </w:tc>
        <w:tc>
          <w:tcPr>
            <w:tcW w:w="2337" w:type="dxa"/>
          </w:tcPr>
          <w:p w:rsidR="0086684A" w:rsidRDefault="0086684A" w:rsidP="0086684A"/>
        </w:tc>
        <w:tc>
          <w:tcPr>
            <w:tcW w:w="2338" w:type="dxa"/>
          </w:tcPr>
          <w:p w:rsidR="0086684A" w:rsidRPr="005B7E6E" w:rsidRDefault="0086684A" w:rsidP="0086684A">
            <w:r w:rsidRPr="005B7E6E">
              <w:t>0f (15)</w:t>
            </w:r>
          </w:p>
        </w:tc>
        <w:tc>
          <w:tcPr>
            <w:tcW w:w="2338" w:type="dxa"/>
          </w:tcPr>
          <w:p w:rsidR="0086684A" w:rsidRDefault="0086684A" w:rsidP="0086684A"/>
        </w:tc>
      </w:tr>
      <w:tr w:rsidR="0086684A" w:rsidTr="0086684A">
        <w:tc>
          <w:tcPr>
            <w:tcW w:w="2337" w:type="dxa"/>
          </w:tcPr>
          <w:p w:rsidR="0086684A" w:rsidRDefault="0086684A" w:rsidP="0086684A">
            <w:r>
              <w:t>10 (16)</w:t>
            </w:r>
          </w:p>
        </w:tc>
        <w:tc>
          <w:tcPr>
            <w:tcW w:w="2337" w:type="dxa"/>
          </w:tcPr>
          <w:p w:rsidR="0086684A" w:rsidRDefault="0086684A" w:rsidP="0086684A"/>
        </w:tc>
        <w:tc>
          <w:tcPr>
            <w:tcW w:w="2338" w:type="dxa"/>
          </w:tcPr>
          <w:p w:rsidR="0086684A" w:rsidRPr="005B7E6E" w:rsidRDefault="0086684A" w:rsidP="0086684A">
            <w:r w:rsidRPr="005B7E6E">
              <w:t>1a (26)</w:t>
            </w:r>
          </w:p>
        </w:tc>
        <w:tc>
          <w:tcPr>
            <w:tcW w:w="2338" w:type="dxa"/>
          </w:tcPr>
          <w:p w:rsidR="0086684A" w:rsidRDefault="0086684A" w:rsidP="0086684A"/>
        </w:tc>
      </w:tr>
      <w:tr w:rsidR="0086684A" w:rsidTr="0086684A">
        <w:tc>
          <w:tcPr>
            <w:tcW w:w="2337" w:type="dxa"/>
          </w:tcPr>
          <w:p w:rsidR="0086684A" w:rsidRDefault="0086684A" w:rsidP="0086684A">
            <w:r>
              <w:t>15 (21)</w:t>
            </w:r>
          </w:p>
        </w:tc>
        <w:tc>
          <w:tcPr>
            <w:tcW w:w="2337" w:type="dxa"/>
          </w:tcPr>
          <w:p w:rsidR="0086684A" w:rsidRDefault="0086684A" w:rsidP="0086684A"/>
        </w:tc>
        <w:tc>
          <w:tcPr>
            <w:tcW w:w="2338" w:type="dxa"/>
          </w:tcPr>
          <w:p w:rsidR="0086684A" w:rsidRPr="00B35301" w:rsidRDefault="0086684A" w:rsidP="0086684A">
            <w:r w:rsidRPr="00B35301">
              <w:t>A1 (161)</w:t>
            </w:r>
          </w:p>
        </w:tc>
        <w:tc>
          <w:tcPr>
            <w:tcW w:w="2338" w:type="dxa"/>
          </w:tcPr>
          <w:p w:rsidR="0086684A" w:rsidRDefault="0086684A" w:rsidP="0086684A"/>
        </w:tc>
      </w:tr>
      <w:tr w:rsidR="0086684A" w:rsidTr="0086684A">
        <w:tc>
          <w:tcPr>
            <w:tcW w:w="2337" w:type="dxa"/>
          </w:tcPr>
          <w:p w:rsidR="0086684A" w:rsidRDefault="0086684A" w:rsidP="0086684A">
            <w:r>
              <w:t>16 (22)</w:t>
            </w:r>
          </w:p>
        </w:tc>
        <w:tc>
          <w:tcPr>
            <w:tcW w:w="2337" w:type="dxa"/>
          </w:tcPr>
          <w:p w:rsidR="0086684A" w:rsidRDefault="0086684A" w:rsidP="0086684A"/>
        </w:tc>
        <w:tc>
          <w:tcPr>
            <w:tcW w:w="2338" w:type="dxa"/>
          </w:tcPr>
          <w:p w:rsidR="0086684A" w:rsidRPr="00B35301" w:rsidRDefault="0086684A" w:rsidP="0086684A">
            <w:r w:rsidRPr="00B35301">
              <w:t>Ac (172)</w:t>
            </w:r>
          </w:p>
        </w:tc>
        <w:tc>
          <w:tcPr>
            <w:tcW w:w="2338" w:type="dxa"/>
          </w:tcPr>
          <w:p w:rsidR="0086684A" w:rsidRDefault="0086684A" w:rsidP="0086684A"/>
        </w:tc>
      </w:tr>
    </w:tbl>
    <w:p w:rsidR="0086684A" w:rsidRDefault="0086684A"/>
    <w:p w:rsidR="001E7E35" w:rsidRDefault="001E7E35"/>
    <w:p w:rsidR="00F32686" w:rsidDel="00D51D88" w:rsidRDefault="00F32686" w:rsidP="00D51D88">
      <w:pPr>
        <w:pStyle w:val="ListParagraph"/>
        <w:numPr>
          <w:ilvl w:val="0"/>
          <w:numId w:val="1"/>
        </w:numPr>
        <w:rPr>
          <w:del w:id="9" w:author="Shlomi Zeltsinger" w:date="2017-05-06T15:45:00Z"/>
        </w:rPr>
        <w:pPrChange w:id="10" w:author="Shlomi Zeltsinger" w:date="2017-05-06T15:45:00Z">
          <w:pPr/>
        </w:pPrChange>
      </w:pPr>
      <w:r>
        <w:t>Convert the phrase “hello world” to hexadecimals (using ascii table) (</w:t>
      </w:r>
      <w:r w:rsidRPr="00F32686">
        <w:t>68656c6c6f20776f726c64</w:t>
      </w:r>
      <w:r>
        <w:t>)</w:t>
      </w:r>
    </w:p>
    <w:p w:rsidR="00D51D88" w:rsidRDefault="00D51D88" w:rsidP="00D51D88">
      <w:pPr>
        <w:pStyle w:val="ListParagraph"/>
        <w:numPr>
          <w:ilvl w:val="0"/>
          <w:numId w:val="1"/>
        </w:numPr>
        <w:rPr>
          <w:ins w:id="11" w:author="Shlomi Zeltsinger" w:date="2017-05-06T15:45:00Z"/>
        </w:rPr>
        <w:pPrChange w:id="12" w:author="Shlomi Zeltsinger" w:date="2017-05-06T15:45:00Z">
          <w:pPr/>
        </w:pPrChange>
      </w:pPr>
      <w:ins w:id="13" w:author="Shlomi Zeltsinger" w:date="2017-05-06T15:45:00Z">
        <w:r>
          <w:br/>
        </w:r>
        <w:r>
          <w:br/>
        </w:r>
      </w:ins>
    </w:p>
    <w:p w:rsidR="00F32686" w:rsidDel="00D51D88" w:rsidRDefault="00F32686" w:rsidP="00D51D88">
      <w:pPr>
        <w:pStyle w:val="ListParagraph"/>
        <w:numPr>
          <w:ilvl w:val="0"/>
          <w:numId w:val="1"/>
        </w:numPr>
        <w:rPr>
          <w:del w:id="14" w:author="Shlomi Zeltsinger" w:date="2017-05-06T15:45:00Z"/>
        </w:rPr>
        <w:pPrChange w:id="15" w:author="Shlomi Zeltsinger" w:date="2017-05-06T15:45:00Z">
          <w:pPr/>
        </w:pPrChange>
      </w:pPr>
    </w:p>
    <w:p w:rsidR="00F32686" w:rsidRDefault="00F32686" w:rsidP="00D51D88">
      <w:pPr>
        <w:pStyle w:val="ListParagraph"/>
        <w:numPr>
          <w:ilvl w:val="0"/>
          <w:numId w:val="1"/>
        </w:numPr>
        <w:pPrChange w:id="16" w:author="Shlomi Zeltsinger" w:date="2017-05-06T15:45:00Z">
          <w:pPr/>
        </w:pPrChange>
      </w:pPr>
      <w:r>
        <w:t>Write the result for each of the following commands: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851"/>
        <w:gridCol w:w="2338"/>
        <w:gridCol w:w="2338"/>
      </w:tblGrid>
      <w:tr w:rsidR="00F737BB" w:rsidTr="00F737BB">
        <w:tc>
          <w:tcPr>
            <w:tcW w:w="3823" w:type="dxa"/>
          </w:tcPr>
          <w:p w:rsidR="00F737BB" w:rsidRDefault="00F737BB" w:rsidP="00F737BB">
            <w:r w:rsidRPr="00F32686">
              <w:t>(23).</w:t>
            </w:r>
            <w:proofErr w:type="spellStart"/>
            <w:r w:rsidRPr="00F32686">
              <w:t>to_bytes</w:t>
            </w:r>
            <w:proofErr w:type="spellEnd"/>
            <w:r w:rsidRPr="00F32686">
              <w:t xml:space="preserve">(10, </w:t>
            </w:r>
            <w:proofErr w:type="spellStart"/>
            <w:r w:rsidRPr="00F32686">
              <w:t>byteorder</w:t>
            </w:r>
            <w:proofErr w:type="spellEnd"/>
            <w:r w:rsidRPr="00F32686">
              <w:t>='big')</w:t>
            </w:r>
          </w:p>
        </w:tc>
        <w:tc>
          <w:tcPr>
            <w:tcW w:w="851" w:type="dxa"/>
          </w:tcPr>
          <w:p w:rsidR="00F737BB" w:rsidRDefault="00F737BB" w:rsidP="00F32686"/>
        </w:tc>
        <w:tc>
          <w:tcPr>
            <w:tcW w:w="2338" w:type="dxa"/>
          </w:tcPr>
          <w:p w:rsidR="00F737BB" w:rsidRDefault="00F737BB" w:rsidP="00F737BB">
            <w:proofErr w:type="spellStart"/>
            <w:r>
              <w:t>bytes.fromhex</w:t>
            </w:r>
            <w:proofErr w:type="spellEnd"/>
            <w:r>
              <w:t>("aa</w:t>
            </w:r>
            <w:r w:rsidRPr="00F737BB">
              <w:t>")</w:t>
            </w:r>
          </w:p>
        </w:tc>
        <w:tc>
          <w:tcPr>
            <w:tcW w:w="2338" w:type="dxa"/>
          </w:tcPr>
          <w:p w:rsidR="00F737BB" w:rsidRDefault="00F737BB" w:rsidP="00F32686"/>
        </w:tc>
      </w:tr>
      <w:tr w:rsidR="00F737BB" w:rsidTr="00F737BB">
        <w:tc>
          <w:tcPr>
            <w:tcW w:w="3823" w:type="dxa"/>
          </w:tcPr>
          <w:p w:rsidR="00F737BB" w:rsidRDefault="00F737BB" w:rsidP="00F737BB">
            <w:r>
              <w:t>(23).</w:t>
            </w:r>
            <w:proofErr w:type="spellStart"/>
            <w:r>
              <w:t>to_bytes</w:t>
            </w:r>
            <w:proofErr w:type="spellEnd"/>
            <w:r>
              <w:t>(5</w:t>
            </w:r>
            <w:r w:rsidRPr="00F32686">
              <w:t xml:space="preserve">, </w:t>
            </w:r>
            <w:proofErr w:type="spellStart"/>
            <w:r w:rsidRPr="00F32686">
              <w:t>byteorder</w:t>
            </w:r>
            <w:proofErr w:type="spellEnd"/>
            <w:r w:rsidRPr="00F32686">
              <w:t>=</w:t>
            </w:r>
            <w:r>
              <w:t>’little’</w:t>
            </w:r>
            <w:r w:rsidRPr="00F32686">
              <w:t>)</w:t>
            </w:r>
          </w:p>
        </w:tc>
        <w:tc>
          <w:tcPr>
            <w:tcW w:w="851" w:type="dxa"/>
          </w:tcPr>
          <w:p w:rsidR="00F737BB" w:rsidRDefault="00F737BB" w:rsidP="00F32686"/>
        </w:tc>
        <w:tc>
          <w:tcPr>
            <w:tcW w:w="2338" w:type="dxa"/>
          </w:tcPr>
          <w:p w:rsidR="00F737BB" w:rsidRDefault="00F737BB" w:rsidP="00F737BB">
            <w:r>
              <w:t>"</w:t>
            </w:r>
            <w:proofErr w:type="spellStart"/>
            <w:r>
              <w:t>aa</w:t>
            </w:r>
            <w:r>
              <w:t>".encode</w:t>
            </w:r>
            <w:proofErr w:type="spellEnd"/>
            <w:r>
              <w:t>("utf-8")</w:t>
            </w:r>
          </w:p>
        </w:tc>
        <w:tc>
          <w:tcPr>
            <w:tcW w:w="2338" w:type="dxa"/>
          </w:tcPr>
          <w:p w:rsidR="00F737BB" w:rsidRDefault="00F737BB" w:rsidP="00F32686"/>
        </w:tc>
      </w:tr>
    </w:tbl>
    <w:p w:rsidR="00F737BB" w:rsidRDefault="00F737BB" w:rsidP="00F32686"/>
    <w:p w:rsidR="00F32686" w:rsidRDefault="00F32686" w:rsidP="00F32686"/>
    <w:p w:rsidR="00F737BB" w:rsidRDefault="00F737BB" w:rsidP="00D51D88">
      <w:pPr>
        <w:pStyle w:val="ListParagraph"/>
        <w:numPr>
          <w:ilvl w:val="0"/>
          <w:numId w:val="1"/>
        </w:numPr>
        <w:pPrChange w:id="17" w:author="Shlomi Zeltsinger" w:date="2017-05-06T15:45:00Z">
          <w:pPr/>
        </w:pPrChange>
      </w:pPr>
      <w:r>
        <w:t xml:space="preserve">What’s the highest datatype we can use in </w:t>
      </w:r>
      <w:proofErr w:type="spellStart"/>
      <w:r>
        <w:t>JavaScrip</w:t>
      </w:r>
      <w:proofErr w:type="spellEnd"/>
      <w:r>
        <w:t xml:space="preserve"> (natively, without any external liberties). What affect might it have on our ability to work with Bitcoin using JavaScript? What ways we might have around it?</w:t>
      </w:r>
    </w:p>
    <w:p w:rsidR="00F737BB" w:rsidRDefault="00F737BB" w:rsidP="00F737BB"/>
    <w:p w:rsidR="00F737BB" w:rsidDel="0054638A" w:rsidRDefault="00F737BB" w:rsidP="00F32686">
      <w:pPr>
        <w:rPr>
          <w:del w:id="18" w:author="Shlomi Zeltsinger" w:date="2017-05-06T15:45:00Z"/>
        </w:rPr>
      </w:pPr>
      <w:bookmarkStart w:id="19" w:name="_GoBack"/>
      <w:bookmarkEnd w:id="19"/>
    </w:p>
    <w:p w:rsidR="00F32686" w:rsidRDefault="00F32686" w:rsidP="00F32686"/>
    <w:sectPr w:rsidR="00F326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13DEA"/>
    <w:multiLevelType w:val="hybridMultilevel"/>
    <w:tmpl w:val="1FE4F1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hlomi Zeltsinger">
    <w15:presenceInfo w15:providerId="Windows Live" w15:userId="9cb1891226b51db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840"/>
    <w:rsid w:val="000B6863"/>
    <w:rsid w:val="001E7E35"/>
    <w:rsid w:val="0054638A"/>
    <w:rsid w:val="00716840"/>
    <w:rsid w:val="00731CEE"/>
    <w:rsid w:val="0082395A"/>
    <w:rsid w:val="0086684A"/>
    <w:rsid w:val="00967507"/>
    <w:rsid w:val="009A3A6F"/>
    <w:rsid w:val="00A943FD"/>
    <w:rsid w:val="00CA36C3"/>
    <w:rsid w:val="00D51D88"/>
    <w:rsid w:val="00DF0493"/>
    <w:rsid w:val="00F32686"/>
    <w:rsid w:val="00F7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8FE43"/>
  <w15:chartTrackingRefBased/>
  <w15:docId w15:val="{2A3D2A81-61CF-48A0-B6D4-0D98C02F2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6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1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Shlomi Zeltsinger</dc:creator>
  <cp:keywords/>
  <dc:description/>
  <cp:lastModifiedBy>Shlomi Zeltsinger</cp:lastModifiedBy>
  <cp:revision>10</cp:revision>
  <dcterms:created xsi:type="dcterms:W3CDTF">2017-04-30T12:57:00Z</dcterms:created>
  <dcterms:modified xsi:type="dcterms:W3CDTF">2017-05-06T12:46:00Z</dcterms:modified>
</cp:coreProperties>
</file>